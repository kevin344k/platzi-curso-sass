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4D0E2" w14:textId="396C74E5" w:rsidR="00FE5763" w:rsidRPr="00C77A92" w:rsidRDefault="00C77A92">
      <w:pPr>
        <w:rPr>
          <w:b/>
          <w:bCs/>
        </w:rPr>
      </w:pPr>
      <w:proofErr w:type="spellStart"/>
      <w:r w:rsidRPr="00C77A92">
        <w:rPr>
          <w:b/>
          <w:bCs/>
        </w:rPr>
        <w:t>Setup</w:t>
      </w:r>
      <w:proofErr w:type="spellEnd"/>
      <w:r w:rsidRPr="00C77A92">
        <w:rPr>
          <w:b/>
          <w:bCs/>
        </w:rPr>
        <w:t xml:space="preserve"> del proyecto</w:t>
      </w:r>
    </w:p>
    <w:p w14:paraId="2CBFF5B6" w14:textId="463EF689" w:rsidR="00C77A92" w:rsidRDefault="00DC45D2">
      <w:pPr>
        <w:rPr>
          <w:rFonts w:ascii="Arial" w:hAnsi="Arial" w:cs="Arial"/>
          <w:color w:val="EFF3F8"/>
          <w:sz w:val="21"/>
          <w:szCs w:val="21"/>
          <w:shd w:val="clear" w:color="auto" w:fill="24385B"/>
        </w:rPr>
      </w:pPr>
      <w:ins w:id="0" w:author="Unknown">
        <w:r>
          <w:rPr>
            <w:rStyle w:val="Textoennegrita"/>
            <w:rFonts w:ascii="Arial" w:hAnsi="Arial" w:cs="Arial"/>
            <w:color w:val="EFF3F8"/>
            <w:sz w:val="21"/>
            <w:szCs w:val="21"/>
            <w:shd w:val="clear" w:color="auto" w:fill="24385B"/>
          </w:rPr>
          <w:t>Configuración del proyecto</w:t>
        </w:r>
      </w:ins>
      <w:r>
        <w:rPr>
          <w:rFonts w:ascii="Arial" w:hAnsi="Arial" w:cs="Arial"/>
          <w:color w:val="EFF3F8"/>
          <w:sz w:val="21"/>
          <w:szCs w:val="21"/>
        </w:rPr>
        <w:br/>
      </w:r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.</w:t>
      </w:r>
      <w:r>
        <w:rPr>
          <w:rFonts w:ascii="Arial" w:hAnsi="Arial" w:cs="Arial"/>
          <w:color w:val="EFF3F8"/>
          <w:sz w:val="21"/>
          <w:szCs w:val="21"/>
        </w:rPr>
        <w:br/>
      </w:r>
      <w:proofErr w:type="spellStart"/>
      <w:r>
        <w:rPr>
          <w:rStyle w:val="Textoennegrita"/>
          <w:rFonts w:ascii="Arial" w:hAnsi="Arial" w:cs="Arial"/>
          <w:color w:val="EFF3F8"/>
          <w:sz w:val="21"/>
          <w:szCs w:val="21"/>
          <w:shd w:val="clear" w:color="auto" w:fill="24385B"/>
        </w:rPr>
        <w:t>Setup</w:t>
      </w:r>
      <w:proofErr w:type="spellEnd"/>
      <w:r>
        <w:rPr>
          <w:rStyle w:val="Textoennegrita"/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del proyecto,</w:t>
      </w:r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 es como vamos a organizar nuestras carpetas y archivos del proyecto.</w:t>
      </w:r>
      <w:r>
        <w:rPr>
          <w:rFonts w:ascii="Arial" w:hAnsi="Arial" w:cs="Arial"/>
          <w:color w:val="EFF3F8"/>
          <w:sz w:val="21"/>
          <w:szCs w:val="21"/>
        </w:rPr>
        <w:br/>
      </w:r>
      <w:proofErr w:type="spellStart"/>
      <w:r>
        <w:rPr>
          <w:rStyle w:val="Textoennegrita"/>
          <w:rFonts w:ascii="Arial" w:hAnsi="Arial" w:cs="Arial"/>
          <w:color w:val="EFF3F8"/>
          <w:sz w:val="21"/>
          <w:szCs w:val="21"/>
          <w:shd w:val="clear" w:color="auto" w:fill="24385B"/>
        </w:rPr>
        <w:t>Shortcut</w:t>
      </w:r>
      <w:proofErr w:type="spellEnd"/>
      <w:r>
        <w:rPr>
          <w:rStyle w:val="Textoennegrita"/>
          <w:rFonts w:ascii="Arial" w:hAnsi="Arial" w:cs="Arial"/>
          <w:color w:val="EFF3F8"/>
          <w:sz w:val="21"/>
          <w:szCs w:val="21"/>
          <w:shd w:val="clear" w:color="auto" w:fill="24385B"/>
        </w:rPr>
        <w:t>,</w:t>
      </w:r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 abreviación que nos permite generar un grupo de código.</w:t>
      </w:r>
      <w:r>
        <w:rPr>
          <w:rFonts w:ascii="Arial" w:hAnsi="Arial" w:cs="Arial"/>
          <w:color w:val="EFF3F8"/>
          <w:sz w:val="21"/>
          <w:szCs w:val="21"/>
        </w:rPr>
        <w:br/>
      </w:r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.</w:t>
      </w:r>
      <w:r>
        <w:rPr>
          <w:rFonts w:ascii="Arial" w:hAnsi="Arial" w:cs="Arial"/>
          <w:color w:val="EFF3F8"/>
          <w:sz w:val="21"/>
          <w:szCs w:val="21"/>
        </w:rPr>
        <w:br/>
      </w:r>
      <w:r>
        <w:rPr>
          <w:rStyle w:val="Textoennegrita"/>
          <w:rFonts w:ascii="Arial" w:hAnsi="Arial" w:cs="Arial"/>
          <w:color w:val="EFF3F8"/>
          <w:sz w:val="21"/>
          <w:szCs w:val="21"/>
          <w:shd w:val="clear" w:color="auto" w:fill="24385B"/>
        </w:rPr>
        <w:t>Repaso de etiquetas:</w:t>
      </w:r>
      <w:r>
        <w:rPr>
          <w:rFonts w:ascii="Arial" w:hAnsi="Arial" w:cs="Arial"/>
          <w:color w:val="EFF3F8"/>
          <w:sz w:val="21"/>
          <w:szCs w:val="21"/>
        </w:rPr>
        <w:br/>
      </w:r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• </w:t>
      </w:r>
      <w:r>
        <w:rPr>
          <w:rStyle w:val="Textoennegrita"/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&lt;!DOCTYPE </w:t>
      </w:r>
      <w:proofErr w:type="spellStart"/>
      <w:r>
        <w:rPr>
          <w:rStyle w:val="Textoennegrita"/>
          <w:rFonts w:ascii="Arial" w:hAnsi="Arial" w:cs="Arial"/>
          <w:color w:val="EFF3F8"/>
          <w:sz w:val="21"/>
          <w:szCs w:val="21"/>
          <w:shd w:val="clear" w:color="auto" w:fill="24385B"/>
        </w:rPr>
        <w:t>html</w:t>
      </w:r>
      <w:proofErr w:type="spellEnd"/>
      <w:r>
        <w:rPr>
          <w:rStyle w:val="Textoennegrita"/>
          <w:rFonts w:ascii="Arial" w:hAnsi="Arial" w:cs="Arial"/>
          <w:color w:val="EFF3F8"/>
          <w:sz w:val="21"/>
          <w:szCs w:val="21"/>
          <w:shd w:val="clear" w:color="auto" w:fill="24385B"/>
        </w:rPr>
        <w:t>&gt;</w:t>
      </w:r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 esta etiqueta sirve para avisar al navegador que estamos hablando de HTML5.</w:t>
      </w:r>
      <w:r>
        <w:rPr>
          <w:rFonts w:ascii="Arial" w:hAnsi="Arial" w:cs="Arial"/>
          <w:color w:val="EFF3F8"/>
          <w:sz w:val="21"/>
          <w:szCs w:val="21"/>
        </w:rPr>
        <w:br/>
      </w:r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• </w:t>
      </w:r>
      <w:r>
        <w:rPr>
          <w:rStyle w:val="Textoennegrita"/>
          <w:rFonts w:ascii="Arial" w:hAnsi="Arial" w:cs="Arial"/>
          <w:color w:val="EFF3F8"/>
          <w:sz w:val="21"/>
          <w:szCs w:val="21"/>
          <w:shd w:val="clear" w:color="auto" w:fill="24385B"/>
        </w:rPr>
        <w:t>Head,</w:t>
      </w:r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 es una etiqueta contenedora, y no es visible para el usuario, pero es necesaria para manejar dependencias.</w:t>
      </w:r>
      <w:r>
        <w:rPr>
          <w:rFonts w:ascii="Arial" w:hAnsi="Arial" w:cs="Arial"/>
          <w:color w:val="EFF3F8"/>
          <w:sz w:val="21"/>
          <w:szCs w:val="21"/>
        </w:rPr>
        <w:br/>
      </w:r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• </w:t>
      </w:r>
      <w:proofErr w:type="spellStart"/>
      <w:r>
        <w:rPr>
          <w:rStyle w:val="Textoennegrita"/>
          <w:rFonts w:ascii="Arial" w:hAnsi="Arial" w:cs="Arial"/>
          <w:color w:val="EFF3F8"/>
          <w:sz w:val="21"/>
          <w:szCs w:val="21"/>
          <w:shd w:val="clear" w:color="auto" w:fill="24385B"/>
        </w:rPr>
        <w:t>Body</w:t>
      </w:r>
      <w:proofErr w:type="spellEnd"/>
      <w:r>
        <w:rPr>
          <w:rStyle w:val="Textoennegrita"/>
          <w:rFonts w:ascii="Arial" w:hAnsi="Arial" w:cs="Arial"/>
          <w:color w:val="EFF3F8"/>
          <w:sz w:val="21"/>
          <w:szCs w:val="21"/>
          <w:shd w:val="clear" w:color="auto" w:fill="24385B"/>
        </w:rPr>
        <w:t>,</w:t>
      </w:r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 es una etiqueta contenedora, y contiene todo lo visual con lo que el usuario puede interactuar.</w:t>
      </w:r>
      <w:r>
        <w:rPr>
          <w:rFonts w:ascii="Arial" w:hAnsi="Arial" w:cs="Arial"/>
          <w:color w:val="EFF3F8"/>
          <w:sz w:val="21"/>
          <w:szCs w:val="21"/>
        </w:rPr>
        <w:br/>
      </w:r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• </w:t>
      </w:r>
      <w:r>
        <w:rPr>
          <w:rStyle w:val="Textoennegrita"/>
          <w:rFonts w:ascii="Arial" w:hAnsi="Arial" w:cs="Arial"/>
          <w:color w:val="EFF3F8"/>
          <w:sz w:val="21"/>
          <w:szCs w:val="21"/>
          <w:shd w:val="clear" w:color="auto" w:fill="24385B"/>
        </w:rPr>
        <w:t>Link,</w:t>
      </w:r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 es una etiqueta de contenido que sirve para referenciar ciertos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assets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y por medio de esta invocaremos nuestro archivo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css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.</w:t>
      </w:r>
    </w:p>
    <w:p w14:paraId="656CFB2F" w14:textId="100E284F" w:rsidR="007D5AB2" w:rsidRDefault="007D5AB2">
      <w:pPr>
        <w:rPr>
          <w:rFonts w:ascii="Arial" w:hAnsi="Arial" w:cs="Arial"/>
          <w:color w:val="EFF3F8"/>
          <w:sz w:val="21"/>
          <w:szCs w:val="21"/>
          <w:shd w:val="clear" w:color="auto" w:fill="24385B"/>
        </w:rPr>
      </w:pPr>
      <w:ins w:id="1" w:author="Unknown">
        <w:r>
          <w:rPr>
            <w:rStyle w:val="Textoennegrita"/>
            <w:rFonts w:ascii="Arial" w:hAnsi="Arial" w:cs="Arial"/>
            <w:color w:val="EFF3F8"/>
            <w:sz w:val="21"/>
            <w:szCs w:val="21"/>
            <w:shd w:val="clear" w:color="auto" w:fill="24385B"/>
          </w:rPr>
          <w:t>Configuración del proyecto</w:t>
        </w:r>
      </w:ins>
      <w:r>
        <w:rPr>
          <w:rFonts w:ascii="Arial" w:hAnsi="Arial" w:cs="Arial"/>
          <w:color w:val="EFF3F8"/>
          <w:sz w:val="21"/>
          <w:szCs w:val="21"/>
        </w:rPr>
        <w:br/>
      </w:r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.</w:t>
      </w:r>
      <w:r>
        <w:rPr>
          <w:rFonts w:ascii="Arial" w:hAnsi="Arial" w:cs="Arial"/>
          <w:color w:val="EFF3F8"/>
          <w:sz w:val="21"/>
          <w:szCs w:val="21"/>
        </w:rPr>
        <w:br/>
      </w:r>
      <w:proofErr w:type="spellStart"/>
      <w:r>
        <w:rPr>
          <w:rStyle w:val="Textoennegrita"/>
          <w:rFonts w:ascii="Arial" w:hAnsi="Arial" w:cs="Arial"/>
          <w:color w:val="EFF3F8"/>
          <w:sz w:val="21"/>
          <w:szCs w:val="21"/>
          <w:shd w:val="clear" w:color="auto" w:fill="24385B"/>
        </w:rPr>
        <w:t>Setup</w:t>
      </w:r>
      <w:proofErr w:type="spellEnd"/>
      <w:r>
        <w:rPr>
          <w:rStyle w:val="Textoennegrita"/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del proyecto,</w:t>
      </w:r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 es como vamos a organizar nuestras carpetas y archivos del proyecto.</w:t>
      </w:r>
      <w:r>
        <w:rPr>
          <w:rFonts w:ascii="Arial" w:hAnsi="Arial" w:cs="Arial"/>
          <w:color w:val="EFF3F8"/>
          <w:sz w:val="21"/>
          <w:szCs w:val="21"/>
        </w:rPr>
        <w:br/>
      </w:r>
      <w:proofErr w:type="spellStart"/>
      <w:r>
        <w:rPr>
          <w:rStyle w:val="Textoennegrita"/>
          <w:rFonts w:ascii="Arial" w:hAnsi="Arial" w:cs="Arial"/>
          <w:color w:val="EFF3F8"/>
          <w:sz w:val="21"/>
          <w:szCs w:val="21"/>
          <w:shd w:val="clear" w:color="auto" w:fill="24385B"/>
        </w:rPr>
        <w:t>Shortcut</w:t>
      </w:r>
      <w:proofErr w:type="spellEnd"/>
      <w:r>
        <w:rPr>
          <w:rStyle w:val="Textoennegrita"/>
          <w:rFonts w:ascii="Arial" w:hAnsi="Arial" w:cs="Arial"/>
          <w:color w:val="EFF3F8"/>
          <w:sz w:val="21"/>
          <w:szCs w:val="21"/>
          <w:shd w:val="clear" w:color="auto" w:fill="24385B"/>
        </w:rPr>
        <w:t>,</w:t>
      </w:r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 abreviación que nos permite generar un grupo de código.</w:t>
      </w:r>
      <w:r>
        <w:rPr>
          <w:rFonts w:ascii="Arial" w:hAnsi="Arial" w:cs="Arial"/>
          <w:color w:val="EFF3F8"/>
          <w:sz w:val="21"/>
          <w:szCs w:val="21"/>
        </w:rPr>
        <w:br/>
      </w:r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.</w:t>
      </w:r>
      <w:r>
        <w:rPr>
          <w:rFonts w:ascii="Arial" w:hAnsi="Arial" w:cs="Arial"/>
          <w:color w:val="EFF3F8"/>
          <w:sz w:val="21"/>
          <w:szCs w:val="21"/>
        </w:rPr>
        <w:br/>
      </w:r>
      <w:r>
        <w:rPr>
          <w:rStyle w:val="Textoennegrita"/>
          <w:rFonts w:ascii="Arial" w:hAnsi="Arial" w:cs="Arial"/>
          <w:color w:val="EFF3F8"/>
          <w:sz w:val="21"/>
          <w:szCs w:val="21"/>
          <w:shd w:val="clear" w:color="auto" w:fill="24385B"/>
        </w:rPr>
        <w:t>Repaso de etiquetas:</w:t>
      </w:r>
      <w:r>
        <w:rPr>
          <w:rFonts w:ascii="Arial" w:hAnsi="Arial" w:cs="Arial"/>
          <w:color w:val="EFF3F8"/>
          <w:sz w:val="21"/>
          <w:szCs w:val="21"/>
        </w:rPr>
        <w:br/>
      </w:r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• </w:t>
      </w:r>
      <w:r>
        <w:rPr>
          <w:rStyle w:val="Textoennegrita"/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&lt;!DOCTYPE </w:t>
      </w:r>
      <w:proofErr w:type="spellStart"/>
      <w:r>
        <w:rPr>
          <w:rStyle w:val="Textoennegrita"/>
          <w:rFonts w:ascii="Arial" w:hAnsi="Arial" w:cs="Arial"/>
          <w:color w:val="EFF3F8"/>
          <w:sz w:val="21"/>
          <w:szCs w:val="21"/>
          <w:shd w:val="clear" w:color="auto" w:fill="24385B"/>
        </w:rPr>
        <w:t>html</w:t>
      </w:r>
      <w:proofErr w:type="spellEnd"/>
      <w:r>
        <w:rPr>
          <w:rStyle w:val="Textoennegrita"/>
          <w:rFonts w:ascii="Arial" w:hAnsi="Arial" w:cs="Arial"/>
          <w:color w:val="EFF3F8"/>
          <w:sz w:val="21"/>
          <w:szCs w:val="21"/>
          <w:shd w:val="clear" w:color="auto" w:fill="24385B"/>
        </w:rPr>
        <w:t>&gt;</w:t>
      </w:r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 esta etiqueta sirve para avisar al navegador que estamos hablando de HTML5.</w:t>
      </w:r>
      <w:r>
        <w:rPr>
          <w:rFonts w:ascii="Arial" w:hAnsi="Arial" w:cs="Arial"/>
          <w:color w:val="EFF3F8"/>
          <w:sz w:val="21"/>
          <w:szCs w:val="21"/>
        </w:rPr>
        <w:br/>
      </w:r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• </w:t>
      </w:r>
      <w:r>
        <w:rPr>
          <w:rStyle w:val="Textoennegrita"/>
          <w:rFonts w:ascii="Arial" w:hAnsi="Arial" w:cs="Arial"/>
          <w:color w:val="EFF3F8"/>
          <w:sz w:val="21"/>
          <w:szCs w:val="21"/>
          <w:shd w:val="clear" w:color="auto" w:fill="24385B"/>
        </w:rPr>
        <w:t>Head,</w:t>
      </w:r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 es una etiqueta contenedora, y no es visible para el usuario, pero es necesaria para manejar dependencias.</w:t>
      </w:r>
      <w:r>
        <w:rPr>
          <w:rFonts w:ascii="Arial" w:hAnsi="Arial" w:cs="Arial"/>
          <w:color w:val="EFF3F8"/>
          <w:sz w:val="21"/>
          <w:szCs w:val="21"/>
        </w:rPr>
        <w:br/>
      </w:r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• </w:t>
      </w:r>
      <w:proofErr w:type="spellStart"/>
      <w:r>
        <w:rPr>
          <w:rStyle w:val="Textoennegrita"/>
          <w:rFonts w:ascii="Arial" w:hAnsi="Arial" w:cs="Arial"/>
          <w:color w:val="EFF3F8"/>
          <w:sz w:val="21"/>
          <w:szCs w:val="21"/>
          <w:shd w:val="clear" w:color="auto" w:fill="24385B"/>
        </w:rPr>
        <w:t>Body</w:t>
      </w:r>
      <w:proofErr w:type="spellEnd"/>
      <w:r>
        <w:rPr>
          <w:rStyle w:val="Textoennegrita"/>
          <w:rFonts w:ascii="Arial" w:hAnsi="Arial" w:cs="Arial"/>
          <w:color w:val="EFF3F8"/>
          <w:sz w:val="21"/>
          <w:szCs w:val="21"/>
          <w:shd w:val="clear" w:color="auto" w:fill="24385B"/>
        </w:rPr>
        <w:t>,</w:t>
      </w:r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 es una etiqueta contenedora, y contiene todo lo visual con lo que el usuario puede interactuar.</w:t>
      </w:r>
      <w:r>
        <w:rPr>
          <w:rFonts w:ascii="Arial" w:hAnsi="Arial" w:cs="Arial"/>
          <w:color w:val="EFF3F8"/>
          <w:sz w:val="21"/>
          <w:szCs w:val="21"/>
        </w:rPr>
        <w:br/>
      </w:r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• </w:t>
      </w:r>
      <w:r>
        <w:rPr>
          <w:rStyle w:val="Textoennegrita"/>
          <w:rFonts w:ascii="Arial" w:hAnsi="Arial" w:cs="Arial"/>
          <w:color w:val="EFF3F8"/>
          <w:sz w:val="21"/>
          <w:szCs w:val="21"/>
          <w:shd w:val="clear" w:color="auto" w:fill="24385B"/>
        </w:rPr>
        <w:t>Link,</w:t>
      </w:r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 es una etiqueta de contenido que sirve para referenciar ciertos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assets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y por medio de esta invocaremos nuestro archivo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css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.</w:t>
      </w:r>
    </w:p>
    <w:p w14:paraId="52EEFB38" w14:textId="77777777" w:rsidR="00F21487" w:rsidRDefault="00753949" w:rsidP="00740F0F">
      <w:pPr>
        <w:rPr>
          <w:b/>
          <w:bCs/>
        </w:rPr>
      </w:pPr>
      <w:r w:rsidRPr="00740F0F">
        <w:rPr>
          <w:b/>
          <w:bCs/>
        </w:rPr>
        <w:t>C</w:t>
      </w:r>
      <w:r w:rsidR="00740F0F" w:rsidRPr="00740F0F">
        <w:rPr>
          <w:b/>
          <w:bCs/>
        </w:rPr>
        <w:t>hrome Dev Tools</w:t>
      </w:r>
    </w:p>
    <w:p w14:paraId="0296C64C" w14:textId="77777777" w:rsidR="00193218" w:rsidRDefault="00193218" w:rsidP="00193218">
      <w:pPr>
        <w:pStyle w:val="NormalWeb"/>
        <w:shd w:val="clear" w:color="auto" w:fill="121F3D"/>
        <w:spacing w:before="0" w:beforeAutospacing="0" w:after="336" w:afterAutospacing="0"/>
        <w:rPr>
          <w:rFonts w:ascii="Arial" w:hAnsi="Arial" w:cs="Arial"/>
          <w:color w:val="BECDE3"/>
        </w:rPr>
      </w:pPr>
      <w:r>
        <w:rPr>
          <w:rFonts w:ascii="Arial" w:hAnsi="Arial" w:cs="Arial"/>
          <w:color w:val="BECDE3"/>
        </w:rPr>
        <w:t>Son un conjunto de herramientas para desarrolladores web integradas en los navegadores. Prácticamente, todos los navegadores tienen Dev Tools instaladas. Nos permite ver el comportamiento de nuestro código para depurarlo y poder implementar mejoras.</w:t>
      </w:r>
    </w:p>
    <w:p w14:paraId="6D420528" w14:textId="77777777" w:rsidR="00193218" w:rsidRDefault="00193218" w:rsidP="00193218">
      <w:pPr>
        <w:pStyle w:val="NormalWeb"/>
        <w:shd w:val="clear" w:color="auto" w:fill="121F3D"/>
        <w:spacing w:before="0" w:beforeAutospacing="0" w:after="0" w:afterAutospacing="0"/>
        <w:rPr>
          <w:rFonts w:ascii="Arial" w:hAnsi="Arial" w:cs="Arial"/>
          <w:color w:val="BECDE3"/>
        </w:rPr>
      </w:pPr>
      <w:r>
        <w:rPr>
          <w:rFonts w:ascii="Arial" w:hAnsi="Arial" w:cs="Arial"/>
          <w:color w:val="BECDE3"/>
        </w:rPr>
        <w:t>Nosotros vamos a usar </w:t>
      </w:r>
      <w:r>
        <w:rPr>
          <w:rStyle w:val="Textoennegrita"/>
          <w:rFonts w:ascii="Arial" w:hAnsi="Arial" w:cs="Arial"/>
          <w:color w:val="BECDE3"/>
        </w:rPr>
        <w:t>Chrome Dev Tools</w:t>
      </w:r>
      <w:r>
        <w:rPr>
          <w:rFonts w:ascii="Arial" w:hAnsi="Arial" w:cs="Arial"/>
          <w:color w:val="BECDE3"/>
        </w:rPr>
        <w:t xml:space="preserve">, pero tú puedes usar cualquiera. La idea es visualizar los cambios en HTML y CSS en tiempo real. Hay </w:t>
      </w:r>
      <w:proofErr w:type="spellStart"/>
      <w:r>
        <w:rPr>
          <w:rFonts w:ascii="Arial" w:hAnsi="Arial" w:cs="Arial"/>
          <w:color w:val="BECDE3"/>
        </w:rPr>
        <w:t>plugins</w:t>
      </w:r>
      <w:proofErr w:type="spellEnd"/>
      <w:r>
        <w:rPr>
          <w:rFonts w:ascii="Arial" w:hAnsi="Arial" w:cs="Arial"/>
          <w:color w:val="BECDE3"/>
        </w:rPr>
        <w:t xml:space="preserve"> que nos permiten hacer esto en el editor de texto, pero es recomendable probar el código en el navegador antes de pasarlo a nuestro VSC.</w:t>
      </w:r>
    </w:p>
    <w:p w14:paraId="5B5BAAD0" w14:textId="41CF90B3" w:rsidR="00740F0F" w:rsidRPr="00F21487" w:rsidRDefault="00CB0533" w:rsidP="00740F0F">
      <w:pPr>
        <w:rPr>
          <w:b/>
          <w:bCs/>
        </w:rPr>
      </w:pPr>
      <w:r>
        <w:rPr>
          <w:rFonts w:ascii="Arial" w:hAnsi="Arial" w:cs="Arial"/>
          <w:color w:val="EFF3F8"/>
          <w:sz w:val="21"/>
          <w:szCs w:val="21"/>
        </w:rPr>
        <w:br/>
      </w:r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Es un conjunto de herramientas de creación web y depuración integrado en </w:t>
      </w:r>
      <w:r>
        <w:rPr>
          <w:rStyle w:val="CdigoHTML"/>
          <w:rFonts w:eastAsiaTheme="minorHAnsi"/>
          <w:color w:val="EFF3F8"/>
          <w:sz w:val="21"/>
          <w:szCs w:val="21"/>
          <w:shd w:val="clear" w:color="auto" w:fill="0C1633"/>
        </w:rPr>
        <w:t>Google Chrome</w:t>
      </w:r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. Usa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DevTools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para iterar y depurar tu sitio,</w:t>
      </w:r>
    </w:p>
    <w:p w14:paraId="1ED41775" w14:textId="77777777" w:rsidR="00CB0533" w:rsidRDefault="00CB0533" w:rsidP="00CB0533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1"/>
          <w:szCs w:val="21"/>
        </w:rPr>
      </w:pPr>
      <w:r>
        <w:rPr>
          <w:rFonts w:ascii="Arial" w:hAnsi="Arial" w:cs="Arial"/>
          <w:color w:val="EFF3F8"/>
          <w:sz w:val="21"/>
          <w:szCs w:val="21"/>
        </w:rPr>
        <w:t>Usa el panel </w:t>
      </w:r>
      <w:proofErr w:type="spellStart"/>
      <w:r>
        <w:rPr>
          <w:rStyle w:val="CdigoHTML"/>
          <w:color w:val="EFF3F8"/>
          <w:sz w:val="21"/>
          <w:szCs w:val="21"/>
          <w:shd w:val="clear" w:color="auto" w:fill="0C1633"/>
        </w:rPr>
        <w:t>Elements</w:t>
      </w:r>
      <w:proofErr w:type="spellEnd"/>
      <w:r>
        <w:rPr>
          <w:rFonts w:ascii="Arial" w:hAnsi="Arial" w:cs="Arial"/>
          <w:color w:val="EFF3F8"/>
          <w:sz w:val="21"/>
          <w:szCs w:val="21"/>
        </w:rPr>
        <w:t> para iterar la distribución y el diseño de tu sitio mediante la libre manipulación de DOM y CSS.</w:t>
      </w:r>
    </w:p>
    <w:p w14:paraId="4994940F" w14:textId="77777777" w:rsidR="00CB0533" w:rsidRDefault="00CB0533" w:rsidP="00CB0533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1"/>
          <w:szCs w:val="21"/>
        </w:rPr>
      </w:pPr>
      <w:r>
        <w:rPr>
          <w:rFonts w:ascii="Arial" w:hAnsi="Arial" w:cs="Arial"/>
          <w:color w:val="EFF3F8"/>
          <w:sz w:val="21"/>
          <w:szCs w:val="21"/>
        </w:rPr>
        <w:lastRenderedPageBreak/>
        <w:t>Usa el panel </w:t>
      </w:r>
      <w:proofErr w:type="spellStart"/>
      <w:r>
        <w:rPr>
          <w:rStyle w:val="CdigoHTML"/>
          <w:color w:val="EFF3F8"/>
          <w:sz w:val="21"/>
          <w:szCs w:val="21"/>
          <w:shd w:val="clear" w:color="auto" w:fill="0C1633"/>
        </w:rPr>
        <w:t>Console</w:t>
      </w:r>
      <w:proofErr w:type="spellEnd"/>
      <w:r>
        <w:rPr>
          <w:rFonts w:ascii="Arial" w:hAnsi="Arial" w:cs="Arial"/>
          <w:color w:val="EFF3F8"/>
          <w:sz w:val="21"/>
          <w:szCs w:val="21"/>
        </w:rPr>
        <w:t xml:space="preserve"> para registrar información de diagnóstico durante el desarrollo o úsalo como un </w:t>
      </w:r>
      <w:proofErr w:type="spellStart"/>
      <w:r>
        <w:rPr>
          <w:rFonts w:ascii="Arial" w:hAnsi="Arial" w:cs="Arial"/>
          <w:color w:val="EFF3F8"/>
          <w:sz w:val="21"/>
          <w:szCs w:val="21"/>
        </w:rPr>
        <w:t>shell</w:t>
      </w:r>
      <w:proofErr w:type="spellEnd"/>
      <w:r>
        <w:rPr>
          <w:rFonts w:ascii="Arial" w:hAnsi="Arial" w:cs="Arial"/>
          <w:color w:val="EFF3F8"/>
          <w:sz w:val="21"/>
          <w:szCs w:val="21"/>
        </w:rPr>
        <w:t xml:space="preserve"> para interactuar con el código JavaScript en la página.</w:t>
      </w:r>
    </w:p>
    <w:p w14:paraId="6400D1E6" w14:textId="77777777" w:rsidR="00CB0533" w:rsidRDefault="00CB0533" w:rsidP="00CB0533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1"/>
          <w:szCs w:val="21"/>
        </w:rPr>
      </w:pPr>
      <w:r>
        <w:rPr>
          <w:rFonts w:ascii="Arial" w:hAnsi="Arial" w:cs="Arial"/>
          <w:color w:val="EFF3F8"/>
          <w:sz w:val="21"/>
          <w:szCs w:val="21"/>
        </w:rPr>
        <w:t>Depura tu código JavaScript con puntos de interrupción en el panel </w:t>
      </w:r>
      <w:proofErr w:type="spellStart"/>
      <w:r>
        <w:rPr>
          <w:rStyle w:val="CdigoHTML"/>
          <w:color w:val="EFF3F8"/>
          <w:sz w:val="21"/>
          <w:szCs w:val="21"/>
          <w:shd w:val="clear" w:color="auto" w:fill="0C1633"/>
        </w:rPr>
        <w:t>Sources</w:t>
      </w:r>
      <w:proofErr w:type="spellEnd"/>
      <w:r>
        <w:rPr>
          <w:rFonts w:ascii="Arial" w:hAnsi="Arial" w:cs="Arial"/>
          <w:color w:val="EFF3F8"/>
          <w:sz w:val="21"/>
          <w:szCs w:val="21"/>
        </w:rPr>
        <w:t xml:space="preserve"> o conecta los archivos locales mediante espacios de trabajo para usar el editor en tiempo real de </w:t>
      </w:r>
      <w:proofErr w:type="spellStart"/>
      <w:r>
        <w:rPr>
          <w:rFonts w:ascii="Arial" w:hAnsi="Arial" w:cs="Arial"/>
          <w:color w:val="EFF3F8"/>
          <w:sz w:val="21"/>
          <w:szCs w:val="21"/>
        </w:rPr>
        <w:t>DevTools</w:t>
      </w:r>
      <w:proofErr w:type="spellEnd"/>
      <w:r>
        <w:rPr>
          <w:rFonts w:ascii="Arial" w:hAnsi="Arial" w:cs="Arial"/>
          <w:color w:val="EFF3F8"/>
          <w:sz w:val="21"/>
          <w:szCs w:val="21"/>
        </w:rPr>
        <w:t>.</w:t>
      </w:r>
    </w:p>
    <w:p w14:paraId="6AC778E7" w14:textId="77777777" w:rsidR="00CB0533" w:rsidRDefault="00CB0533" w:rsidP="00740F0F">
      <w:pPr>
        <w:rPr>
          <w:b/>
          <w:bCs/>
        </w:rPr>
      </w:pPr>
    </w:p>
    <w:p w14:paraId="727FC029" w14:textId="77777777" w:rsidR="006A35B8" w:rsidRDefault="006A35B8" w:rsidP="006A35B8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1"/>
          <w:szCs w:val="21"/>
        </w:rPr>
      </w:pPr>
      <w:r>
        <w:rPr>
          <w:rFonts w:ascii="Arial" w:hAnsi="Arial" w:cs="Arial"/>
          <w:color w:val="EFF3F8"/>
          <w:sz w:val="21"/>
          <w:szCs w:val="21"/>
        </w:rPr>
        <w:t>Usa el panel </w:t>
      </w:r>
      <w:r>
        <w:rPr>
          <w:rStyle w:val="CdigoHTML"/>
          <w:color w:val="EFF3F8"/>
          <w:sz w:val="21"/>
          <w:szCs w:val="21"/>
          <w:shd w:val="clear" w:color="auto" w:fill="0C1633"/>
        </w:rPr>
        <w:t>Network</w:t>
      </w:r>
      <w:r>
        <w:rPr>
          <w:rFonts w:ascii="Arial" w:hAnsi="Arial" w:cs="Arial"/>
          <w:color w:val="EFF3F8"/>
          <w:sz w:val="21"/>
          <w:szCs w:val="21"/>
        </w:rPr>
        <w:t> para obtener información sobre recursos solicitados y descargados, y optimizar el rendimiento de carga de tu página.</w:t>
      </w:r>
    </w:p>
    <w:p w14:paraId="29FBE4E0" w14:textId="77777777" w:rsidR="006A35B8" w:rsidRDefault="006A35B8" w:rsidP="006A35B8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1"/>
          <w:szCs w:val="21"/>
        </w:rPr>
      </w:pPr>
      <w:r>
        <w:rPr>
          <w:rFonts w:ascii="Arial" w:hAnsi="Arial" w:cs="Arial"/>
          <w:color w:val="EFF3F8"/>
          <w:sz w:val="21"/>
          <w:szCs w:val="21"/>
        </w:rPr>
        <w:t>Usa el panel </w:t>
      </w:r>
      <w:r>
        <w:rPr>
          <w:rStyle w:val="CdigoHTML"/>
          <w:color w:val="EFF3F8"/>
          <w:sz w:val="21"/>
          <w:szCs w:val="21"/>
          <w:shd w:val="clear" w:color="auto" w:fill="0C1633"/>
        </w:rPr>
        <w:t>Timeline</w:t>
      </w:r>
      <w:r>
        <w:rPr>
          <w:rFonts w:ascii="Arial" w:hAnsi="Arial" w:cs="Arial"/>
          <w:color w:val="EFF3F8"/>
          <w:sz w:val="21"/>
          <w:szCs w:val="21"/>
        </w:rPr>
        <w:t> para mejorar el rendimiento del tiempo de ejecución de la página mediante la grabación y la exploración de los diferentes eventos que ocurren durante el ciclo de vida de un sitio.</w:t>
      </w:r>
    </w:p>
    <w:p w14:paraId="3F882224" w14:textId="77777777" w:rsidR="006A35B8" w:rsidRDefault="006A35B8" w:rsidP="006A35B8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1"/>
          <w:szCs w:val="21"/>
        </w:rPr>
      </w:pPr>
      <w:r>
        <w:rPr>
          <w:rFonts w:ascii="Arial" w:hAnsi="Arial" w:cs="Arial"/>
          <w:color w:val="EFF3F8"/>
          <w:sz w:val="21"/>
          <w:szCs w:val="21"/>
        </w:rPr>
        <w:t>Usa el panel </w:t>
      </w:r>
      <w:proofErr w:type="spellStart"/>
      <w:r>
        <w:rPr>
          <w:rStyle w:val="CdigoHTML"/>
          <w:color w:val="EFF3F8"/>
          <w:sz w:val="21"/>
          <w:szCs w:val="21"/>
          <w:shd w:val="clear" w:color="auto" w:fill="0C1633"/>
        </w:rPr>
        <w:t>Profiles</w:t>
      </w:r>
      <w:proofErr w:type="spellEnd"/>
      <w:r>
        <w:rPr>
          <w:rFonts w:ascii="Arial" w:hAnsi="Arial" w:cs="Arial"/>
          <w:color w:val="EFF3F8"/>
          <w:sz w:val="21"/>
          <w:szCs w:val="21"/>
        </w:rPr>
        <w:t> si necesitas más información que la que proporciona el panel Timeline; por ejemplo, para rastrear pérdidas de memoria.</w:t>
      </w:r>
    </w:p>
    <w:p w14:paraId="437D8B0A" w14:textId="77777777" w:rsidR="006A35B8" w:rsidRPr="00740F0F" w:rsidRDefault="006A35B8" w:rsidP="00740F0F">
      <w:pPr>
        <w:rPr>
          <w:b/>
          <w:bCs/>
        </w:rPr>
      </w:pPr>
    </w:p>
    <w:p w14:paraId="13110784" w14:textId="3E75AEE3" w:rsidR="00C77A92" w:rsidRDefault="009D79BE">
      <w:proofErr w:type="spellStart"/>
      <w:r>
        <w:t>Agregandpo</w:t>
      </w:r>
      <w:proofErr w:type="spellEnd"/>
      <w:r>
        <w:t xml:space="preserve"> estilos al </w:t>
      </w:r>
      <w:proofErr w:type="spellStart"/>
      <w:r>
        <w:t>header</w:t>
      </w:r>
      <w:proofErr w:type="spellEnd"/>
      <w:r>
        <w:t xml:space="preserve"> </w:t>
      </w:r>
    </w:p>
    <w:p w14:paraId="61335A4B" w14:textId="77777777" w:rsidR="009D79BE" w:rsidRPr="009D79BE" w:rsidRDefault="009D79BE" w:rsidP="009D79BE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MX"/>
        </w:rPr>
      </w:pPr>
      <w:r w:rsidRPr="009D7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 xml:space="preserve">Tipos de </w:t>
      </w:r>
      <w:proofErr w:type="spellStart"/>
      <w:r w:rsidRPr="009D7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>layouts</w:t>
      </w:r>
      <w:proofErr w:type="spellEnd"/>
      <w:r w:rsidRPr="009D7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 xml:space="preserve"> (</w:t>
      </w:r>
      <w:proofErr w:type="spellStart"/>
      <w:r w:rsidRPr="009D7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>display</w:t>
      </w:r>
      <w:proofErr w:type="spellEnd"/>
      <w:r w:rsidRPr="009D7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>): forma en la que las etiquetas contenedoras se comportan entre ellas haciendo más fácil posicionar su contenido.</w:t>
      </w:r>
    </w:p>
    <w:p w14:paraId="0A1BC797" w14:textId="77777777" w:rsidR="009D79BE" w:rsidRPr="009D79BE" w:rsidRDefault="009D79BE" w:rsidP="009D79BE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MX"/>
        </w:rPr>
      </w:pPr>
      <w:r w:rsidRPr="009D7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 xml:space="preserve">Hay 3 tipos de </w:t>
      </w:r>
      <w:proofErr w:type="spellStart"/>
      <w:r w:rsidRPr="009D7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>layout</w:t>
      </w:r>
      <w:proofErr w:type="spellEnd"/>
      <w:r w:rsidRPr="009D7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>:</w:t>
      </w:r>
    </w:p>
    <w:p w14:paraId="66C4A540" w14:textId="77777777" w:rsidR="009D79BE" w:rsidRPr="009D79BE" w:rsidRDefault="009D79BE" w:rsidP="009D79BE">
      <w:pPr>
        <w:numPr>
          <w:ilvl w:val="1"/>
          <w:numId w:val="1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MX"/>
        </w:rPr>
      </w:pPr>
      <w:proofErr w:type="spellStart"/>
      <w:r w:rsidRPr="009D7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>Display</w:t>
      </w:r>
      <w:proofErr w:type="spellEnd"/>
      <w:r w:rsidRPr="009D7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 xml:space="preserve"> </w:t>
      </w:r>
      <w:proofErr w:type="spellStart"/>
      <w:r w:rsidRPr="009D7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>layout</w:t>
      </w:r>
      <w:proofErr w:type="spellEnd"/>
    </w:p>
    <w:p w14:paraId="21046756" w14:textId="77777777" w:rsidR="009D79BE" w:rsidRPr="009D79BE" w:rsidRDefault="009D79BE" w:rsidP="009D79BE">
      <w:pPr>
        <w:numPr>
          <w:ilvl w:val="1"/>
          <w:numId w:val="1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MX"/>
        </w:rPr>
      </w:pPr>
      <w:proofErr w:type="spellStart"/>
      <w:r w:rsidRPr="009D7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>Grid</w:t>
      </w:r>
      <w:proofErr w:type="spellEnd"/>
    </w:p>
    <w:p w14:paraId="40FD14FA" w14:textId="77777777" w:rsidR="009D79BE" w:rsidRPr="009D79BE" w:rsidRDefault="009D79BE" w:rsidP="009D79BE">
      <w:pPr>
        <w:numPr>
          <w:ilvl w:val="1"/>
          <w:numId w:val="1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MX"/>
        </w:rPr>
      </w:pPr>
      <w:r w:rsidRPr="009D7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>Flex</w:t>
      </w:r>
    </w:p>
    <w:p w14:paraId="481A8047" w14:textId="77777777" w:rsidR="009D79BE" w:rsidRPr="009D79BE" w:rsidRDefault="009D79BE" w:rsidP="009D79BE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MX"/>
        </w:rPr>
      </w:pPr>
      <w:r w:rsidRPr="009D7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 xml:space="preserve">Para resetear los estilos de todos los elementos se utiliza *** </w:t>
      </w:r>
      <w:proofErr w:type="gramStart"/>
      <w:r w:rsidRPr="009D7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>{ }</w:t>
      </w:r>
      <w:proofErr w:type="gramEnd"/>
      <w:r w:rsidRPr="009D7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>** en el CSS</w:t>
      </w:r>
    </w:p>
    <w:p w14:paraId="2FAC51F7" w14:textId="77777777" w:rsidR="009D79BE" w:rsidRDefault="009D79BE"/>
    <w:p w14:paraId="355DB644" w14:textId="77777777" w:rsidR="00751EFE" w:rsidRPr="00751EFE" w:rsidRDefault="00751EFE" w:rsidP="00751EFE">
      <w:pPr>
        <w:shd w:val="clear" w:color="auto" w:fill="121F3D"/>
        <w:spacing w:after="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MX"/>
        </w:rPr>
      </w:pPr>
      <w:r w:rsidRPr="00751EFE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MX"/>
        </w:rPr>
        <w:t>Tipos de etiquetas HTML</w:t>
      </w:r>
    </w:p>
    <w:p w14:paraId="6726288A" w14:textId="77777777" w:rsidR="00751EFE" w:rsidRPr="00751EFE" w:rsidRDefault="00751EFE" w:rsidP="00751EFE">
      <w:pPr>
        <w:shd w:val="clear" w:color="auto" w:fill="121F3D"/>
        <w:spacing w:after="120" w:line="240" w:lineRule="auto"/>
        <w:rPr>
          <w:rFonts w:ascii="Arial" w:eastAsia="Times New Roman" w:hAnsi="Arial" w:cs="Arial"/>
          <w:color w:val="BECDE3"/>
          <w:sz w:val="24"/>
          <w:szCs w:val="24"/>
          <w:lang w:eastAsia="es-MX"/>
        </w:rPr>
      </w:pPr>
      <w:r w:rsidRPr="00751EFE">
        <w:rPr>
          <w:rFonts w:ascii="Arial" w:eastAsia="Times New Roman" w:hAnsi="Arial" w:cs="Arial"/>
          <w:color w:val="BECDE3"/>
          <w:sz w:val="24"/>
          <w:szCs w:val="24"/>
          <w:lang w:eastAsia="es-MX"/>
        </w:rPr>
        <w:t>Existen dos tipos de etiquetas en HTML:</w:t>
      </w:r>
    </w:p>
    <w:p w14:paraId="3DEE2E2B" w14:textId="77777777" w:rsidR="00751EFE" w:rsidRPr="00751EFE" w:rsidRDefault="00751EFE" w:rsidP="00751EFE">
      <w:pPr>
        <w:shd w:val="clear" w:color="auto" w:fill="121F3D"/>
        <w:spacing w:after="0" w:line="240" w:lineRule="auto"/>
        <w:outlineLvl w:val="2"/>
        <w:rPr>
          <w:rFonts w:ascii="Arial" w:eastAsia="Times New Roman" w:hAnsi="Arial" w:cs="Arial"/>
          <w:b/>
          <w:bCs/>
          <w:color w:val="BECDE3"/>
          <w:sz w:val="27"/>
          <w:szCs w:val="27"/>
          <w:lang w:eastAsia="es-MX"/>
        </w:rPr>
      </w:pPr>
      <w:r w:rsidRPr="00751EFE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MX"/>
        </w:rPr>
        <w:t>Contenedoras</w:t>
      </w:r>
    </w:p>
    <w:p w14:paraId="756E0102" w14:textId="77777777" w:rsidR="00751EFE" w:rsidRPr="00751EFE" w:rsidRDefault="00751EFE" w:rsidP="00751EFE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MX"/>
        </w:rPr>
      </w:pPr>
      <w:proofErr w:type="spellStart"/>
      <w:r w:rsidRPr="00751EFE">
        <w:rPr>
          <w:rFonts w:ascii="Arial" w:eastAsia="Times New Roman" w:hAnsi="Arial" w:cs="Arial"/>
          <w:color w:val="BECDE3"/>
          <w:sz w:val="24"/>
          <w:szCs w:val="24"/>
          <w:lang w:eastAsia="es-MX"/>
        </w:rPr>
        <w:t>header</w:t>
      </w:r>
      <w:proofErr w:type="spellEnd"/>
    </w:p>
    <w:p w14:paraId="18299E51" w14:textId="77777777" w:rsidR="00751EFE" w:rsidRPr="00751EFE" w:rsidRDefault="00751EFE" w:rsidP="00751EFE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MX"/>
        </w:rPr>
      </w:pPr>
      <w:proofErr w:type="spellStart"/>
      <w:r w:rsidRPr="00751EFE">
        <w:rPr>
          <w:rFonts w:ascii="Arial" w:eastAsia="Times New Roman" w:hAnsi="Arial" w:cs="Arial"/>
          <w:color w:val="BECDE3"/>
          <w:sz w:val="24"/>
          <w:szCs w:val="24"/>
          <w:lang w:eastAsia="es-MX"/>
        </w:rPr>
        <w:t>nav</w:t>
      </w:r>
      <w:proofErr w:type="spellEnd"/>
    </w:p>
    <w:p w14:paraId="0FAB552E" w14:textId="77777777" w:rsidR="00751EFE" w:rsidRPr="00751EFE" w:rsidRDefault="00751EFE" w:rsidP="00751EFE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MX"/>
        </w:rPr>
      </w:pPr>
      <w:proofErr w:type="spellStart"/>
      <w:r w:rsidRPr="00751EFE">
        <w:rPr>
          <w:rFonts w:ascii="Arial" w:eastAsia="Times New Roman" w:hAnsi="Arial" w:cs="Arial"/>
          <w:color w:val="BECDE3"/>
          <w:sz w:val="24"/>
          <w:szCs w:val="24"/>
          <w:lang w:eastAsia="es-MX"/>
        </w:rPr>
        <w:t>section</w:t>
      </w:r>
      <w:proofErr w:type="spellEnd"/>
    </w:p>
    <w:p w14:paraId="3AEF91B0" w14:textId="77777777" w:rsidR="00751EFE" w:rsidRPr="00751EFE" w:rsidRDefault="00751EFE" w:rsidP="00751EFE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MX"/>
        </w:rPr>
      </w:pPr>
      <w:proofErr w:type="spellStart"/>
      <w:r w:rsidRPr="00751EFE">
        <w:rPr>
          <w:rFonts w:ascii="Arial" w:eastAsia="Times New Roman" w:hAnsi="Arial" w:cs="Arial"/>
          <w:color w:val="BECDE3"/>
          <w:sz w:val="24"/>
          <w:szCs w:val="24"/>
          <w:lang w:eastAsia="es-MX"/>
        </w:rPr>
        <w:t>div</w:t>
      </w:r>
      <w:proofErr w:type="spellEnd"/>
    </w:p>
    <w:p w14:paraId="13B4EDD3" w14:textId="77777777" w:rsidR="00751EFE" w:rsidRPr="00751EFE" w:rsidRDefault="00751EFE" w:rsidP="00751EFE">
      <w:pPr>
        <w:shd w:val="clear" w:color="auto" w:fill="121F3D"/>
        <w:spacing w:after="120" w:line="240" w:lineRule="auto"/>
        <w:rPr>
          <w:rFonts w:ascii="Arial" w:eastAsia="Times New Roman" w:hAnsi="Arial" w:cs="Arial"/>
          <w:color w:val="BECDE3"/>
          <w:sz w:val="24"/>
          <w:szCs w:val="24"/>
          <w:lang w:eastAsia="es-MX"/>
        </w:rPr>
      </w:pPr>
      <w:r w:rsidRPr="00751EFE">
        <w:rPr>
          <w:rFonts w:ascii="Arial" w:eastAsia="Times New Roman" w:hAnsi="Arial" w:cs="Arial"/>
          <w:color w:val="BECDE3"/>
          <w:sz w:val="24"/>
          <w:szCs w:val="24"/>
          <w:lang w:eastAsia="es-MX"/>
        </w:rPr>
        <w:t>Estas etiquetas contienen a otras y ocupan un espacio.</w:t>
      </w:r>
    </w:p>
    <w:p w14:paraId="1F1465CF" w14:textId="77777777" w:rsidR="00751EFE" w:rsidRPr="00751EFE" w:rsidRDefault="00751EFE" w:rsidP="00751EFE">
      <w:pPr>
        <w:shd w:val="clear" w:color="auto" w:fill="121F3D"/>
        <w:spacing w:after="0" w:line="240" w:lineRule="auto"/>
        <w:outlineLvl w:val="2"/>
        <w:rPr>
          <w:rFonts w:ascii="Arial" w:eastAsia="Times New Roman" w:hAnsi="Arial" w:cs="Arial"/>
          <w:b/>
          <w:bCs/>
          <w:color w:val="BECDE3"/>
          <w:sz w:val="27"/>
          <w:szCs w:val="27"/>
          <w:lang w:eastAsia="es-MX"/>
        </w:rPr>
      </w:pPr>
      <w:r w:rsidRPr="00751EFE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MX"/>
        </w:rPr>
        <w:t>De contenido</w:t>
      </w:r>
    </w:p>
    <w:p w14:paraId="6C928BD7" w14:textId="77777777" w:rsidR="00751EFE" w:rsidRPr="00751EFE" w:rsidRDefault="00751EFE" w:rsidP="00751EFE">
      <w:pPr>
        <w:numPr>
          <w:ilvl w:val="0"/>
          <w:numId w:val="3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MX"/>
        </w:rPr>
      </w:pPr>
      <w:r w:rsidRPr="00751EFE">
        <w:rPr>
          <w:rFonts w:ascii="Arial" w:eastAsia="Times New Roman" w:hAnsi="Arial" w:cs="Arial"/>
          <w:color w:val="BECDE3"/>
          <w:sz w:val="24"/>
          <w:szCs w:val="24"/>
          <w:lang w:eastAsia="es-MX"/>
        </w:rPr>
        <w:t>p</w:t>
      </w:r>
    </w:p>
    <w:p w14:paraId="4D0BA88C" w14:textId="77777777" w:rsidR="00751EFE" w:rsidRPr="00751EFE" w:rsidRDefault="00751EFE" w:rsidP="00751EFE">
      <w:pPr>
        <w:numPr>
          <w:ilvl w:val="0"/>
          <w:numId w:val="3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MX"/>
        </w:rPr>
      </w:pPr>
      <w:r w:rsidRPr="00751EFE">
        <w:rPr>
          <w:rFonts w:ascii="Arial" w:eastAsia="Times New Roman" w:hAnsi="Arial" w:cs="Arial"/>
          <w:color w:val="BECDE3"/>
          <w:sz w:val="24"/>
          <w:szCs w:val="24"/>
          <w:lang w:eastAsia="es-MX"/>
        </w:rPr>
        <w:t>a</w:t>
      </w:r>
    </w:p>
    <w:p w14:paraId="534DDCFF" w14:textId="77777777" w:rsidR="00751EFE" w:rsidRPr="00751EFE" w:rsidRDefault="00751EFE" w:rsidP="00751EFE">
      <w:pPr>
        <w:numPr>
          <w:ilvl w:val="0"/>
          <w:numId w:val="3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MX"/>
        </w:rPr>
      </w:pPr>
      <w:proofErr w:type="spellStart"/>
      <w:r w:rsidRPr="00751EFE">
        <w:rPr>
          <w:rFonts w:ascii="Arial" w:eastAsia="Times New Roman" w:hAnsi="Arial" w:cs="Arial"/>
          <w:color w:val="BECDE3"/>
          <w:sz w:val="24"/>
          <w:szCs w:val="24"/>
          <w:lang w:eastAsia="es-MX"/>
        </w:rPr>
        <w:t>li</w:t>
      </w:r>
      <w:proofErr w:type="spellEnd"/>
    </w:p>
    <w:p w14:paraId="6D24102E" w14:textId="77777777" w:rsidR="00751EFE" w:rsidRPr="00751EFE" w:rsidRDefault="00751EFE" w:rsidP="00751EFE">
      <w:pPr>
        <w:numPr>
          <w:ilvl w:val="0"/>
          <w:numId w:val="3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MX"/>
        </w:rPr>
      </w:pPr>
      <w:r w:rsidRPr="00751EFE">
        <w:rPr>
          <w:rFonts w:ascii="Arial" w:eastAsia="Times New Roman" w:hAnsi="Arial" w:cs="Arial"/>
          <w:color w:val="BECDE3"/>
          <w:sz w:val="24"/>
          <w:szCs w:val="24"/>
          <w:lang w:eastAsia="es-MX"/>
        </w:rPr>
        <w:t>h1</w:t>
      </w:r>
    </w:p>
    <w:p w14:paraId="1B8DA3FB" w14:textId="77777777" w:rsidR="00751EFE" w:rsidRPr="00751EFE" w:rsidRDefault="00751EFE" w:rsidP="00751EFE">
      <w:pPr>
        <w:numPr>
          <w:ilvl w:val="0"/>
          <w:numId w:val="3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MX"/>
        </w:rPr>
      </w:pPr>
      <w:proofErr w:type="spellStart"/>
      <w:r w:rsidRPr="00751EFE">
        <w:rPr>
          <w:rFonts w:ascii="Arial" w:eastAsia="Times New Roman" w:hAnsi="Arial" w:cs="Arial"/>
          <w:color w:val="BECDE3"/>
          <w:sz w:val="24"/>
          <w:szCs w:val="24"/>
          <w:lang w:eastAsia="es-MX"/>
        </w:rPr>
        <w:t>img</w:t>
      </w:r>
      <w:proofErr w:type="spellEnd"/>
    </w:p>
    <w:p w14:paraId="23D8A3FC" w14:textId="77777777" w:rsidR="00751EFE" w:rsidRPr="00751EFE" w:rsidRDefault="00751EFE" w:rsidP="00751EFE">
      <w:pPr>
        <w:shd w:val="clear" w:color="auto" w:fill="121F3D"/>
        <w:spacing w:after="120" w:line="240" w:lineRule="auto"/>
        <w:rPr>
          <w:rFonts w:ascii="Arial" w:eastAsia="Times New Roman" w:hAnsi="Arial" w:cs="Arial"/>
          <w:color w:val="BECDE3"/>
          <w:sz w:val="24"/>
          <w:szCs w:val="24"/>
          <w:lang w:eastAsia="es-MX"/>
        </w:rPr>
      </w:pPr>
      <w:r w:rsidRPr="00751EFE">
        <w:rPr>
          <w:rFonts w:ascii="Arial" w:eastAsia="Times New Roman" w:hAnsi="Arial" w:cs="Arial"/>
          <w:color w:val="BECDE3"/>
          <w:sz w:val="24"/>
          <w:szCs w:val="24"/>
          <w:lang w:eastAsia="es-MX"/>
        </w:rPr>
        <w:t>Estas etiquetas contienen elementos visibles como texto o vídeo dentro.</w:t>
      </w:r>
    </w:p>
    <w:p w14:paraId="4917BF2E" w14:textId="77777777" w:rsidR="00751EFE" w:rsidRPr="00751EFE" w:rsidRDefault="00751EFE" w:rsidP="00751EFE">
      <w:pPr>
        <w:shd w:val="clear" w:color="auto" w:fill="121F3D"/>
        <w:spacing w:after="120" w:line="240" w:lineRule="auto"/>
        <w:rPr>
          <w:rFonts w:ascii="Arial" w:eastAsia="Times New Roman" w:hAnsi="Arial" w:cs="Arial"/>
          <w:color w:val="BECDE3"/>
          <w:sz w:val="24"/>
          <w:szCs w:val="24"/>
          <w:lang w:eastAsia="es-MX"/>
        </w:rPr>
      </w:pPr>
      <w:r w:rsidRPr="00751EFE">
        <w:rPr>
          <w:rFonts w:ascii="Arial" w:eastAsia="Times New Roman" w:hAnsi="Arial" w:cs="Arial"/>
          <w:color w:val="BECDE3"/>
          <w:sz w:val="24"/>
          <w:szCs w:val="24"/>
          <w:lang w:eastAsia="es-MX"/>
        </w:rPr>
        <w:t>Saber manejar una buena arquitectura de etiquetas contenedoras nos permite acomodar las de contenido con mucha más facilidad.</w:t>
      </w:r>
    </w:p>
    <w:p w14:paraId="2F0E303D" w14:textId="77777777" w:rsidR="00751EFE" w:rsidRPr="00751EFE" w:rsidRDefault="00751EFE" w:rsidP="00751EFE">
      <w:pPr>
        <w:shd w:val="clear" w:color="auto" w:fill="121F3D"/>
        <w:spacing w:after="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MX"/>
        </w:rPr>
      </w:pPr>
      <w:r w:rsidRPr="00751EFE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MX"/>
        </w:rPr>
        <w:t xml:space="preserve">Tipos de </w:t>
      </w:r>
      <w:proofErr w:type="spellStart"/>
      <w:r w:rsidRPr="00751EFE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MX"/>
        </w:rPr>
        <w:t>display</w:t>
      </w:r>
      <w:proofErr w:type="spellEnd"/>
    </w:p>
    <w:p w14:paraId="4E5D568C" w14:textId="77777777" w:rsidR="00751EFE" w:rsidRPr="00751EFE" w:rsidRDefault="00751EFE" w:rsidP="00751EFE">
      <w:pPr>
        <w:shd w:val="clear" w:color="auto" w:fill="121F3D"/>
        <w:spacing w:after="120" w:line="240" w:lineRule="auto"/>
        <w:rPr>
          <w:rFonts w:ascii="Arial" w:eastAsia="Times New Roman" w:hAnsi="Arial" w:cs="Arial"/>
          <w:color w:val="BECDE3"/>
          <w:sz w:val="24"/>
          <w:szCs w:val="24"/>
          <w:lang w:eastAsia="es-MX"/>
        </w:rPr>
      </w:pPr>
      <w:r w:rsidRPr="00751EFE">
        <w:rPr>
          <w:rFonts w:ascii="Arial" w:eastAsia="Times New Roman" w:hAnsi="Arial" w:cs="Arial"/>
          <w:color w:val="BECDE3"/>
          <w:sz w:val="24"/>
          <w:szCs w:val="24"/>
          <w:lang w:eastAsia="es-MX"/>
        </w:rPr>
        <w:t xml:space="preserve">El </w:t>
      </w:r>
      <w:proofErr w:type="spellStart"/>
      <w:r w:rsidRPr="00751EFE">
        <w:rPr>
          <w:rFonts w:ascii="Arial" w:eastAsia="Times New Roman" w:hAnsi="Arial" w:cs="Arial"/>
          <w:color w:val="BECDE3"/>
          <w:sz w:val="24"/>
          <w:szCs w:val="24"/>
          <w:lang w:eastAsia="es-MX"/>
        </w:rPr>
        <w:t>display</w:t>
      </w:r>
      <w:proofErr w:type="spellEnd"/>
      <w:r w:rsidRPr="00751EFE">
        <w:rPr>
          <w:rFonts w:ascii="Arial" w:eastAsia="Times New Roman" w:hAnsi="Arial" w:cs="Arial"/>
          <w:color w:val="BECDE3"/>
          <w:sz w:val="24"/>
          <w:szCs w:val="24"/>
          <w:lang w:eastAsia="es-MX"/>
        </w:rPr>
        <w:t xml:space="preserve"> es la forma en que las etiquetas contenedoras se comportan entre ellas y posicionan su contenido. Existen tres tipos:</w:t>
      </w:r>
    </w:p>
    <w:p w14:paraId="6DCE1026" w14:textId="7CE8BAED" w:rsidR="00751EFE" w:rsidRPr="00751EFE" w:rsidRDefault="00751EFE" w:rsidP="00751EFE">
      <w:pPr>
        <w:numPr>
          <w:ilvl w:val="0"/>
          <w:numId w:val="4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MX"/>
        </w:rPr>
      </w:pPr>
      <w:proofErr w:type="spellStart"/>
      <w:r w:rsidRPr="00751EFE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MX"/>
        </w:rPr>
        <w:lastRenderedPageBreak/>
        <w:t>layout</w:t>
      </w:r>
      <w:proofErr w:type="spellEnd"/>
      <w:r w:rsidRPr="00751EFE">
        <w:rPr>
          <w:rFonts w:ascii="Arial" w:eastAsia="Times New Roman" w:hAnsi="Arial" w:cs="Arial"/>
          <w:color w:val="BECDE3"/>
          <w:sz w:val="24"/>
          <w:szCs w:val="24"/>
          <w:lang w:eastAsia="es-MX"/>
        </w:rPr>
        <w:t>: El elemento expone su contenido utilizando el diseño de flujo (diseño en bloque y en línea</w:t>
      </w:r>
      <w:proofErr w:type="gramStart"/>
      <w:r w:rsidRPr="00751EFE">
        <w:rPr>
          <w:rFonts w:ascii="Arial" w:eastAsia="Times New Roman" w:hAnsi="Arial" w:cs="Arial"/>
          <w:color w:val="BECDE3"/>
          <w:sz w:val="24"/>
          <w:szCs w:val="24"/>
          <w:lang w:eastAsia="es-MX"/>
        </w:rPr>
        <w:t>).</w:t>
      </w:r>
      <w:r w:rsidR="004B608D">
        <w:rPr>
          <w:rFonts w:ascii="Arial" w:eastAsia="Times New Roman" w:hAnsi="Arial" w:cs="Arial"/>
          <w:color w:val="BECDE3"/>
          <w:sz w:val="24"/>
          <w:szCs w:val="24"/>
          <w:lang w:eastAsia="es-MX"/>
        </w:rPr>
        <w:t>Fue</w:t>
      </w:r>
      <w:proofErr w:type="gramEnd"/>
      <w:r w:rsidR="004B608D">
        <w:rPr>
          <w:rFonts w:ascii="Arial" w:eastAsia="Times New Roman" w:hAnsi="Arial" w:cs="Arial"/>
          <w:color w:val="BECDE3"/>
          <w:sz w:val="24"/>
          <w:szCs w:val="24"/>
          <w:lang w:eastAsia="es-MX"/>
        </w:rPr>
        <w:t xml:space="preserve"> el primero que salió con CSS1</w:t>
      </w:r>
    </w:p>
    <w:p w14:paraId="154E7319" w14:textId="77777777" w:rsidR="00751EFE" w:rsidRPr="00751EFE" w:rsidRDefault="00751EFE" w:rsidP="00751EFE">
      <w:pPr>
        <w:numPr>
          <w:ilvl w:val="0"/>
          <w:numId w:val="4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MX"/>
        </w:rPr>
      </w:pPr>
      <w:proofErr w:type="spellStart"/>
      <w:r w:rsidRPr="00751EFE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MX"/>
        </w:rPr>
        <w:t>grid</w:t>
      </w:r>
      <w:proofErr w:type="spellEnd"/>
      <w:r w:rsidRPr="00751EFE">
        <w:rPr>
          <w:rFonts w:ascii="Arial" w:eastAsia="Times New Roman" w:hAnsi="Arial" w:cs="Arial"/>
          <w:color w:val="BECDE3"/>
          <w:sz w:val="24"/>
          <w:szCs w:val="24"/>
          <w:lang w:eastAsia="es-MX"/>
        </w:rPr>
        <w:t>: El elemento se comporta como un elemento de bloque y establece su contenido de acuerdo con el modelo de cuadrícula.</w:t>
      </w:r>
    </w:p>
    <w:p w14:paraId="7DA25221" w14:textId="77777777" w:rsidR="00751EFE" w:rsidRPr="00751EFE" w:rsidRDefault="00751EFE" w:rsidP="00751EFE">
      <w:pPr>
        <w:numPr>
          <w:ilvl w:val="0"/>
          <w:numId w:val="4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MX"/>
        </w:rPr>
      </w:pPr>
      <w:proofErr w:type="spellStart"/>
      <w:r w:rsidRPr="00751EFE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MX"/>
        </w:rPr>
        <w:t>flex</w:t>
      </w:r>
      <w:proofErr w:type="spellEnd"/>
      <w:r w:rsidRPr="00751EFE">
        <w:rPr>
          <w:rFonts w:ascii="Arial" w:eastAsia="Times New Roman" w:hAnsi="Arial" w:cs="Arial"/>
          <w:color w:val="BECDE3"/>
          <w:sz w:val="24"/>
          <w:szCs w:val="24"/>
          <w:lang w:eastAsia="es-MX"/>
        </w:rPr>
        <w:t xml:space="preserve">: El elemento se comporta como un elemento de bloque y establece su contenido de acuerdo con el modelo de </w:t>
      </w:r>
      <w:proofErr w:type="spellStart"/>
      <w:r w:rsidRPr="00751EFE">
        <w:rPr>
          <w:rFonts w:ascii="Arial" w:eastAsia="Times New Roman" w:hAnsi="Arial" w:cs="Arial"/>
          <w:color w:val="BECDE3"/>
          <w:sz w:val="24"/>
          <w:szCs w:val="24"/>
          <w:lang w:eastAsia="es-MX"/>
        </w:rPr>
        <w:t>flexbox</w:t>
      </w:r>
      <w:proofErr w:type="spellEnd"/>
      <w:r w:rsidRPr="00751EFE">
        <w:rPr>
          <w:rFonts w:ascii="Arial" w:eastAsia="Times New Roman" w:hAnsi="Arial" w:cs="Arial"/>
          <w:color w:val="BECDE3"/>
          <w:sz w:val="24"/>
          <w:szCs w:val="24"/>
          <w:lang w:eastAsia="es-MX"/>
        </w:rPr>
        <w:t>.</w:t>
      </w:r>
    </w:p>
    <w:p w14:paraId="35C74DC5" w14:textId="77777777" w:rsidR="00265D25" w:rsidRPr="00265D25" w:rsidRDefault="00265D25" w:rsidP="00265D25">
      <w:pPr>
        <w:pStyle w:val="Prrafodelista"/>
        <w:numPr>
          <w:ilvl w:val="0"/>
          <w:numId w:val="4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MX"/>
        </w:rPr>
      </w:pPr>
      <w:r w:rsidRPr="00265D25">
        <w:rPr>
          <w:rFonts w:ascii="Arial" w:eastAsia="Times New Roman" w:hAnsi="Arial" w:cs="Arial"/>
          <w:color w:val="EFF3F8"/>
          <w:sz w:val="21"/>
          <w:szCs w:val="21"/>
          <w:lang w:eastAsia="es-MX"/>
        </w:rPr>
        <w:t xml:space="preserve">Este contenido que nos </w:t>
      </w:r>
      <w:proofErr w:type="spellStart"/>
      <w:r w:rsidRPr="00265D25">
        <w:rPr>
          <w:rFonts w:ascii="Arial" w:eastAsia="Times New Roman" w:hAnsi="Arial" w:cs="Arial"/>
          <w:color w:val="EFF3F8"/>
          <w:sz w:val="21"/>
          <w:szCs w:val="21"/>
          <w:lang w:eastAsia="es-MX"/>
        </w:rPr>
        <w:t>aporto</w:t>
      </w:r>
      <w:proofErr w:type="spellEnd"/>
      <w:r w:rsidRPr="00265D25">
        <w:rPr>
          <w:rFonts w:ascii="Arial" w:eastAsia="Times New Roman" w:hAnsi="Arial" w:cs="Arial"/>
          <w:color w:val="EFF3F8"/>
          <w:sz w:val="21"/>
          <w:szCs w:val="21"/>
          <w:lang w:eastAsia="es-MX"/>
        </w:rPr>
        <w:t xml:space="preserve"> </w:t>
      </w:r>
      <w:proofErr w:type="spellStart"/>
      <w:r w:rsidRPr="00265D25">
        <w:rPr>
          <w:rFonts w:ascii="Arial" w:eastAsia="Times New Roman" w:hAnsi="Arial" w:cs="Arial"/>
          <w:color w:val="EFF3F8"/>
          <w:sz w:val="21"/>
          <w:szCs w:val="21"/>
          <w:lang w:eastAsia="es-MX"/>
        </w:rPr>
        <w:t>jessen</w:t>
      </w:r>
      <w:proofErr w:type="spellEnd"/>
      <w:r w:rsidRPr="00265D25">
        <w:rPr>
          <w:rFonts w:ascii="Arial" w:eastAsia="Times New Roman" w:hAnsi="Arial" w:cs="Arial"/>
          <w:color w:val="EFF3F8"/>
          <w:sz w:val="21"/>
          <w:szCs w:val="21"/>
          <w:lang w:eastAsia="es-MX"/>
        </w:rPr>
        <w:t xml:space="preserve">, lo pueden encontrar de una manera </w:t>
      </w:r>
      <w:proofErr w:type="spellStart"/>
      <w:r w:rsidRPr="00265D25">
        <w:rPr>
          <w:rFonts w:ascii="Arial" w:eastAsia="Times New Roman" w:hAnsi="Arial" w:cs="Arial"/>
          <w:color w:val="EFF3F8"/>
          <w:sz w:val="21"/>
          <w:szCs w:val="21"/>
          <w:lang w:eastAsia="es-MX"/>
        </w:rPr>
        <w:t>mas</w:t>
      </w:r>
      <w:proofErr w:type="spellEnd"/>
      <w:r w:rsidRPr="00265D25">
        <w:rPr>
          <w:rFonts w:ascii="Arial" w:eastAsia="Times New Roman" w:hAnsi="Arial" w:cs="Arial"/>
          <w:color w:val="EFF3F8"/>
          <w:sz w:val="21"/>
          <w:szCs w:val="21"/>
          <w:lang w:eastAsia="es-MX"/>
        </w:rPr>
        <w:t xml:space="preserve"> visual y con ejemplos acá:</w:t>
      </w:r>
    </w:p>
    <w:p w14:paraId="39FF4C6B" w14:textId="77777777" w:rsidR="00265D25" w:rsidRPr="00265D25" w:rsidRDefault="00265D25" w:rsidP="00265D25">
      <w:pPr>
        <w:pStyle w:val="Prrafodelista"/>
        <w:numPr>
          <w:ilvl w:val="0"/>
          <w:numId w:val="4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MX"/>
        </w:rPr>
      </w:pPr>
      <w:hyperlink r:id="rId5" w:tgtFrame="_blank" w:history="1">
        <w:r w:rsidRPr="00265D25">
          <w:rPr>
            <w:rFonts w:ascii="Arial" w:eastAsia="Times New Roman" w:hAnsi="Arial" w:cs="Arial"/>
            <w:color w:val="33B1FF"/>
            <w:sz w:val="21"/>
            <w:szCs w:val="21"/>
            <w:u w:val="single"/>
            <w:lang w:eastAsia="es-MX"/>
          </w:rPr>
          <w:t>https://cssreference.io/property/display/</w:t>
        </w:r>
      </w:hyperlink>
    </w:p>
    <w:p w14:paraId="12237426" w14:textId="77777777" w:rsidR="00265D25" w:rsidRPr="00265D25" w:rsidRDefault="00265D25" w:rsidP="00265D25">
      <w:pPr>
        <w:pStyle w:val="Prrafodelista"/>
        <w:numPr>
          <w:ilvl w:val="0"/>
          <w:numId w:val="4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MX"/>
        </w:rPr>
      </w:pPr>
      <w:hyperlink r:id="rId6" w:tgtFrame="_blank" w:history="1">
        <w:r w:rsidRPr="00265D25">
          <w:rPr>
            <w:rFonts w:ascii="Arial" w:eastAsia="Times New Roman" w:hAnsi="Arial" w:cs="Arial"/>
            <w:color w:val="33B1FF"/>
            <w:sz w:val="21"/>
            <w:szCs w:val="21"/>
            <w:u w:val="single"/>
            <w:lang w:eastAsia="es-MX"/>
          </w:rPr>
          <w:t>https://cssreference.io/</w:t>
        </w:r>
      </w:hyperlink>
    </w:p>
    <w:p w14:paraId="5C1A8BFB" w14:textId="2A9CCD76" w:rsidR="00751EFE" w:rsidRDefault="00751EFE"/>
    <w:p w14:paraId="268F6954" w14:textId="77777777" w:rsidR="00265D25" w:rsidRDefault="00265D25"/>
    <w:p w14:paraId="1981B353" w14:textId="6EF0A56D" w:rsidR="0052564B" w:rsidRDefault="0052564B">
      <w:r>
        <w:t>Manejo de iconos e imágenes en etiquetas</w:t>
      </w:r>
    </w:p>
    <w:p w14:paraId="2DE3A76D" w14:textId="31E4977A" w:rsidR="0052564B" w:rsidRDefault="0052564B"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Aunque aquí se usa una imagen como ícono para fines prácticos, en un proyecto real no es bueno usar imágenes como íconos, esto porque las imágenes suelen añadir más peso y tiempo de carga a las páginas, la tendencia hoy en día es usar íconos como SVG o como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pseudo-elementos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de CSS, para esto existen varias páginas, como lo es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FontAwesome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, pero si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tu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quieres crear tus propios íconos y transformarlos a imágenes, te recomiendo mucho usar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icomoon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, donde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tu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puedes subir tus imágenes como SVG y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icomooon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se encargará de crearte tu paquete de iconos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personalizados:D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!</w:t>
      </w:r>
    </w:p>
    <w:p w14:paraId="343F81F6" w14:textId="77777777" w:rsidR="00265D25" w:rsidRDefault="00265D25"/>
    <w:p w14:paraId="24B003ED" w14:textId="77777777" w:rsidR="004043F3" w:rsidRPr="004043F3" w:rsidRDefault="004043F3" w:rsidP="004043F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MX"/>
        </w:rPr>
      </w:pPr>
      <w:proofErr w:type="spellStart"/>
      <w:r w:rsidRPr="004043F3">
        <w:rPr>
          <w:rFonts w:ascii="Consolas" w:eastAsia="Times New Roman" w:hAnsi="Consolas" w:cs="Consolas"/>
          <w:color w:val="D7BA7D"/>
          <w:sz w:val="21"/>
          <w:szCs w:val="21"/>
          <w:lang w:eastAsia="es-MX"/>
        </w:rPr>
        <w:t>nav</w:t>
      </w:r>
      <w:proofErr w:type="spellEnd"/>
      <w:r w:rsidRPr="004043F3">
        <w:rPr>
          <w:rFonts w:ascii="Consolas" w:eastAsia="Times New Roman" w:hAnsi="Consolas" w:cs="Consolas"/>
          <w:color w:val="CCCCCC"/>
          <w:sz w:val="21"/>
          <w:szCs w:val="21"/>
          <w:lang w:eastAsia="es-MX"/>
        </w:rPr>
        <w:t xml:space="preserve"> </w:t>
      </w:r>
      <w:r w:rsidRPr="004043F3">
        <w:rPr>
          <w:rFonts w:ascii="Consolas" w:eastAsia="Times New Roman" w:hAnsi="Consolas" w:cs="Consolas"/>
          <w:color w:val="D7BA7D"/>
          <w:sz w:val="21"/>
          <w:szCs w:val="21"/>
          <w:lang w:eastAsia="es-MX"/>
        </w:rPr>
        <w:t>.</w:t>
      </w:r>
      <w:proofErr w:type="spellStart"/>
      <w:r w:rsidRPr="004043F3">
        <w:rPr>
          <w:rFonts w:ascii="Consolas" w:eastAsia="Times New Roman" w:hAnsi="Consolas" w:cs="Consolas"/>
          <w:color w:val="D7BA7D"/>
          <w:sz w:val="21"/>
          <w:szCs w:val="21"/>
          <w:lang w:eastAsia="es-MX"/>
        </w:rPr>
        <w:t>nav-right-</w:t>
      </w:r>
      <w:proofErr w:type="gramStart"/>
      <w:r w:rsidRPr="004043F3">
        <w:rPr>
          <w:rFonts w:ascii="Consolas" w:eastAsia="Times New Roman" w:hAnsi="Consolas" w:cs="Consolas"/>
          <w:color w:val="D7BA7D"/>
          <w:sz w:val="21"/>
          <w:szCs w:val="21"/>
          <w:lang w:eastAsia="es-MX"/>
        </w:rPr>
        <w:t>section</w:t>
      </w:r>
      <w:proofErr w:type="spellEnd"/>
      <w:r w:rsidRPr="004043F3">
        <w:rPr>
          <w:rFonts w:ascii="Consolas" w:eastAsia="Times New Roman" w:hAnsi="Consolas" w:cs="Consolas"/>
          <w:color w:val="CCCCCC"/>
          <w:sz w:val="21"/>
          <w:szCs w:val="21"/>
          <w:lang w:eastAsia="es-MX"/>
        </w:rPr>
        <w:t xml:space="preserve"> </w:t>
      </w:r>
      <w:r w:rsidRPr="004043F3">
        <w:rPr>
          <w:rFonts w:ascii="Consolas" w:eastAsia="Times New Roman" w:hAnsi="Consolas" w:cs="Consolas"/>
          <w:color w:val="D7BA7D"/>
          <w:sz w:val="21"/>
          <w:szCs w:val="21"/>
          <w:lang w:eastAsia="es-MX"/>
        </w:rPr>
        <w:t>.</w:t>
      </w:r>
      <w:proofErr w:type="spellStart"/>
      <w:r w:rsidRPr="004043F3">
        <w:rPr>
          <w:rFonts w:ascii="Consolas" w:eastAsia="Times New Roman" w:hAnsi="Consolas" w:cs="Consolas"/>
          <w:color w:val="D7BA7D"/>
          <w:sz w:val="21"/>
          <w:szCs w:val="21"/>
          <w:lang w:eastAsia="es-MX"/>
        </w:rPr>
        <w:t>menu</w:t>
      </w:r>
      <w:proofErr w:type="gramEnd"/>
      <w:r w:rsidRPr="004043F3">
        <w:rPr>
          <w:rFonts w:ascii="Consolas" w:eastAsia="Times New Roman" w:hAnsi="Consolas" w:cs="Consolas"/>
          <w:color w:val="D7BA7D"/>
          <w:sz w:val="21"/>
          <w:szCs w:val="21"/>
          <w:lang w:eastAsia="es-MX"/>
        </w:rPr>
        <w:t>-icon</w:t>
      </w:r>
      <w:proofErr w:type="spellEnd"/>
      <w:r w:rsidRPr="004043F3">
        <w:rPr>
          <w:rFonts w:ascii="Consolas" w:eastAsia="Times New Roman" w:hAnsi="Consolas" w:cs="Consolas"/>
          <w:color w:val="CCCCCC"/>
          <w:sz w:val="21"/>
          <w:szCs w:val="21"/>
          <w:lang w:eastAsia="es-MX"/>
        </w:rPr>
        <w:t>{</w:t>
      </w:r>
    </w:p>
    <w:p w14:paraId="0F936BE0" w14:textId="77777777" w:rsidR="004043F3" w:rsidRPr="004043F3" w:rsidRDefault="004043F3" w:rsidP="004043F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MX"/>
        </w:rPr>
      </w:pPr>
      <w:r w:rsidRPr="004043F3">
        <w:rPr>
          <w:rFonts w:ascii="Consolas" w:eastAsia="Times New Roman" w:hAnsi="Consolas" w:cs="Consolas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4043F3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background-image</w:t>
      </w:r>
      <w:proofErr w:type="spellEnd"/>
      <w:r w:rsidRPr="004043F3">
        <w:rPr>
          <w:rFonts w:ascii="Consolas" w:eastAsia="Times New Roman" w:hAnsi="Consolas" w:cs="Consolas"/>
          <w:color w:val="CCCCCC"/>
          <w:sz w:val="21"/>
          <w:szCs w:val="21"/>
          <w:lang w:eastAsia="es-MX"/>
        </w:rPr>
        <w:t xml:space="preserve">: </w:t>
      </w:r>
      <w:proofErr w:type="spellStart"/>
      <w:r w:rsidRPr="004043F3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url</w:t>
      </w:r>
      <w:proofErr w:type="spellEnd"/>
      <w:r w:rsidRPr="004043F3">
        <w:rPr>
          <w:rFonts w:ascii="Consolas" w:eastAsia="Times New Roman" w:hAnsi="Consolas" w:cs="Consolas"/>
          <w:color w:val="CCCCCC"/>
          <w:sz w:val="21"/>
          <w:szCs w:val="21"/>
          <w:lang w:eastAsia="es-MX"/>
        </w:rPr>
        <w:t>(</w:t>
      </w:r>
      <w:r w:rsidRPr="004043F3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"https://static.thenounproject.com/png/756729-200.png"</w:t>
      </w:r>
      <w:r w:rsidRPr="004043F3">
        <w:rPr>
          <w:rFonts w:ascii="Consolas" w:eastAsia="Times New Roman" w:hAnsi="Consolas" w:cs="Consolas"/>
          <w:color w:val="CCCCCC"/>
          <w:sz w:val="21"/>
          <w:szCs w:val="21"/>
          <w:lang w:eastAsia="es-MX"/>
        </w:rPr>
        <w:t xml:space="preserve">); </w:t>
      </w:r>
      <w:r w:rsidRPr="004043F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/*para que funcione debe estar con comillas*/</w:t>
      </w:r>
    </w:p>
    <w:p w14:paraId="259E1C82" w14:textId="77777777" w:rsidR="004043F3" w:rsidRPr="004043F3" w:rsidRDefault="004043F3" w:rsidP="004043F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MX"/>
        </w:rPr>
      </w:pPr>
      <w:r w:rsidRPr="004043F3">
        <w:rPr>
          <w:rFonts w:ascii="Consolas" w:eastAsia="Times New Roman" w:hAnsi="Consolas" w:cs="Consolas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4043F3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background-repeat</w:t>
      </w:r>
      <w:proofErr w:type="spellEnd"/>
      <w:r w:rsidRPr="004043F3">
        <w:rPr>
          <w:rFonts w:ascii="Consolas" w:eastAsia="Times New Roman" w:hAnsi="Consolas" w:cs="Consolas"/>
          <w:color w:val="CCCCCC"/>
          <w:sz w:val="21"/>
          <w:szCs w:val="21"/>
          <w:lang w:eastAsia="es-MX"/>
        </w:rPr>
        <w:t xml:space="preserve">: </w:t>
      </w:r>
      <w:r w:rsidRPr="004043F3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no-</w:t>
      </w:r>
      <w:proofErr w:type="spellStart"/>
      <w:r w:rsidRPr="004043F3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repeat</w:t>
      </w:r>
      <w:proofErr w:type="spellEnd"/>
      <w:r w:rsidRPr="004043F3">
        <w:rPr>
          <w:rFonts w:ascii="Consolas" w:eastAsia="Times New Roman" w:hAnsi="Consolas" w:cs="Consolas"/>
          <w:color w:val="CCCCCC"/>
          <w:sz w:val="21"/>
          <w:szCs w:val="21"/>
          <w:lang w:eastAsia="es-MX"/>
        </w:rPr>
        <w:t xml:space="preserve">; </w:t>
      </w:r>
      <w:r w:rsidRPr="004043F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/*si es grande o pequeña la imagen no se repita*/</w:t>
      </w:r>
    </w:p>
    <w:p w14:paraId="3DB8808B" w14:textId="77777777" w:rsidR="004043F3" w:rsidRPr="004043F3" w:rsidRDefault="004043F3" w:rsidP="004043F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MX"/>
        </w:rPr>
      </w:pPr>
      <w:r w:rsidRPr="004043F3">
        <w:rPr>
          <w:rFonts w:ascii="Consolas" w:eastAsia="Times New Roman" w:hAnsi="Consolas" w:cs="Consolas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4043F3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background</w:t>
      </w:r>
      <w:proofErr w:type="spellEnd"/>
      <w:r w:rsidRPr="004043F3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-position</w:t>
      </w:r>
      <w:r w:rsidRPr="004043F3">
        <w:rPr>
          <w:rFonts w:ascii="Consolas" w:eastAsia="Times New Roman" w:hAnsi="Consolas" w:cs="Consolas"/>
          <w:color w:val="CCCCCC"/>
          <w:sz w:val="21"/>
          <w:szCs w:val="21"/>
          <w:lang w:eastAsia="es-MX"/>
        </w:rPr>
        <w:t xml:space="preserve">: </w:t>
      </w:r>
      <w:r w:rsidRPr="004043F3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center</w:t>
      </w:r>
      <w:r w:rsidRPr="004043F3">
        <w:rPr>
          <w:rFonts w:ascii="Consolas" w:eastAsia="Times New Roman" w:hAnsi="Consolas" w:cs="Consolas"/>
          <w:color w:val="CCCCCC"/>
          <w:sz w:val="21"/>
          <w:szCs w:val="21"/>
          <w:lang w:eastAsia="es-MX"/>
        </w:rPr>
        <w:t xml:space="preserve">; </w:t>
      </w:r>
      <w:r w:rsidRPr="004043F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 xml:space="preserve">/*la </w:t>
      </w:r>
      <w:proofErr w:type="spellStart"/>
      <w:r w:rsidRPr="004043F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img</w:t>
      </w:r>
      <w:proofErr w:type="spellEnd"/>
      <w:r w:rsidRPr="004043F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 xml:space="preserve"> se va a centrar en el contenedor padre*/</w:t>
      </w:r>
    </w:p>
    <w:p w14:paraId="6A281BC0" w14:textId="77777777" w:rsidR="004043F3" w:rsidRPr="004043F3" w:rsidRDefault="004043F3" w:rsidP="004043F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MX"/>
        </w:rPr>
      </w:pPr>
      <w:r w:rsidRPr="004043F3">
        <w:rPr>
          <w:rFonts w:ascii="Consolas" w:eastAsia="Times New Roman" w:hAnsi="Consolas" w:cs="Consolas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4043F3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background-size</w:t>
      </w:r>
      <w:proofErr w:type="spellEnd"/>
      <w:r w:rsidRPr="004043F3">
        <w:rPr>
          <w:rFonts w:ascii="Consolas" w:eastAsia="Times New Roman" w:hAnsi="Consolas" w:cs="Consolas"/>
          <w:color w:val="CCCCCC"/>
          <w:sz w:val="21"/>
          <w:szCs w:val="21"/>
          <w:lang w:eastAsia="es-MX"/>
        </w:rPr>
        <w:t xml:space="preserve">: </w:t>
      </w:r>
      <w:proofErr w:type="spellStart"/>
      <w:r w:rsidRPr="004043F3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contain</w:t>
      </w:r>
      <w:proofErr w:type="spellEnd"/>
      <w:r w:rsidRPr="004043F3">
        <w:rPr>
          <w:rFonts w:ascii="Consolas" w:eastAsia="Times New Roman" w:hAnsi="Consolas" w:cs="Consolas"/>
          <w:color w:val="CCCCCC"/>
          <w:sz w:val="21"/>
          <w:szCs w:val="21"/>
          <w:lang w:eastAsia="es-MX"/>
        </w:rPr>
        <w:t xml:space="preserve">; </w:t>
      </w:r>
      <w:r w:rsidRPr="004043F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/*la imagen tomara el tamaño del contenedor*/</w:t>
      </w:r>
    </w:p>
    <w:p w14:paraId="1FBD8AFD" w14:textId="77777777" w:rsidR="004043F3" w:rsidRPr="004043F3" w:rsidRDefault="004043F3" w:rsidP="004043F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MX"/>
        </w:rPr>
      </w:pPr>
      <w:r w:rsidRPr="004043F3">
        <w:rPr>
          <w:rFonts w:ascii="Consolas" w:eastAsia="Times New Roman" w:hAnsi="Consolas" w:cs="Consolas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4043F3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width</w:t>
      </w:r>
      <w:proofErr w:type="spellEnd"/>
      <w:r w:rsidRPr="004043F3">
        <w:rPr>
          <w:rFonts w:ascii="Consolas" w:eastAsia="Times New Roman" w:hAnsi="Consolas" w:cs="Consolas"/>
          <w:color w:val="CCCCCC"/>
          <w:sz w:val="21"/>
          <w:szCs w:val="21"/>
          <w:lang w:eastAsia="es-MX"/>
        </w:rPr>
        <w:t xml:space="preserve">: </w:t>
      </w:r>
      <w:r w:rsidRPr="004043F3">
        <w:rPr>
          <w:rFonts w:ascii="Consolas" w:eastAsia="Times New Roman" w:hAnsi="Consolas" w:cs="Consolas"/>
          <w:color w:val="B5CEA8"/>
          <w:sz w:val="21"/>
          <w:szCs w:val="21"/>
          <w:lang w:eastAsia="es-MX"/>
        </w:rPr>
        <w:t>25px</w:t>
      </w:r>
      <w:r w:rsidRPr="004043F3">
        <w:rPr>
          <w:rFonts w:ascii="Consolas" w:eastAsia="Times New Roman" w:hAnsi="Consolas" w:cs="Consolas"/>
          <w:color w:val="CCCCCC"/>
          <w:sz w:val="21"/>
          <w:szCs w:val="21"/>
          <w:lang w:eastAsia="es-MX"/>
        </w:rPr>
        <w:t>;</w:t>
      </w:r>
    </w:p>
    <w:p w14:paraId="4589D783" w14:textId="77777777" w:rsidR="004043F3" w:rsidRPr="004043F3" w:rsidRDefault="004043F3" w:rsidP="004043F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MX"/>
        </w:rPr>
      </w:pPr>
      <w:r w:rsidRPr="004043F3">
        <w:rPr>
          <w:rFonts w:ascii="Consolas" w:eastAsia="Times New Roman" w:hAnsi="Consolas" w:cs="Consolas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4043F3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height</w:t>
      </w:r>
      <w:proofErr w:type="spellEnd"/>
      <w:r w:rsidRPr="004043F3">
        <w:rPr>
          <w:rFonts w:ascii="Consolas" w:eastAsia="Times New Roman" w:hAnsi="Consolas" w:cs="Consolas"/>
          <w:color w:val="CCCCCC"/>
          <w:sz w:val="21"/>
          <w:szCs w:val="21"/>
          <w:lang w:eastAsia="es-MX"/>
        </w:rPr>
        <w:t xml:space="preserve">: </w:t>
      </w:r>
      <w:r w:rsidRPr="004043F3">
        <w:rPr>
          <w:rFonts w:ascii="Consolas" w:eastAsia="Times New Roman" w:hAnsi="Consolas" w:cs="Consolas"/>
          <w:color w:val="B5CEA8"/>
          <w:sz w:val="21"/>
          <w:szCs w:val="21"/>
          <w:lang w:eastAsia="es-MX"/>
        </w:rPr>
        <w:t>25px</w:t>
      </w:r>
      <w:r w:rsidRPr="004043F3">
        <w:rPr>
          <w:rFonts w:ascii="Consolas" w:eastAsia="Times New Roman" w:hAnsi="Consolas" w:cs="Consolas"/>
          <w:color w:val="CCCCCC"/>
          <w:sz w:val="21"/>
          <w:szCs w:val="21"/>
          <w:lang w:eastAsia="es-MX"/>
        </w:rPr>
        <w:t>;</w:t>
      </w:r>
    </w:p>
    <w:p w14:paraId="541DA0FE" w14:textId="77777777" w:rsidR="004043F3" w:rsidRPr="004043F3" w:rsidRDefault="004043F3" w:rsidP="004043F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MX"/>
        </w:rPr>
      </w:pPr>
      <w:r w:rsidRPr="004043F3">
        <w:rPr>
          <w:rFonts w:ascii="Consolas" w:eastAsia="Times New Roman" w:hAnsi="Consolas" w:cs="Consolas"/>
          <w:color w:val="CCCCCC"/>
          <w:sz w:val="21"/>
          <w:szCs w:val="21"/>
          <w:lang w:eastAsia="es-MX"/>
        </w:rPr>
        <w:t>}</w:t>
      </w:r>
    </w:p>
    <w:p w14:paraId="39EC10D9" w14:textId="77777777" w:rsidR="004043F3" w:rsidRDefault="004043F3"/>
    <w:p w14:paraId="5DE65858" w14:textId="1D8010D7" w:rsidR="00DE0072" w:rsidRPr="00522DE8" w:rsidRDefault="00522DE8">
      <w:pPr>
        <w:rPr>
          <w:b/>
          <w:bCs/>
        </w:rPr>
      </w:pPr>
      <w:r w:rsidRPr="00522DE8">
        <w:rPr>
          <w:b/>
          <w:bCs/>
        </w:rPr>
        <w:t>Estilos de la sección input</w:t>
      </w:r>
    </w:p>
    <w:p w14:paraId="666B8EDF" w14:textId="77777777" w:rsidR="00522DE8" w:rsidRDefault="00522DE8" w:rsidP="00522DE8">
      <w:pPr>
        <w:pStyle w:val="Ttulo3"/>
        <w:shd w:val="clear" w:color="auto" w:fill="121F3D"/>
        <w:spacing w:before="0" w:beforeAutospacing="0" w:after="0" w:afterAutospacing="0"/>
        <w:rPr>
          <w:rFonts w:ascii="Arial" w:hAnsi="Arial" w:cs="Arial"/>
          <w:color w:val="BECDE3"/>
        </w:rPr>
      </w:pPr>
      <w:r>
        <w:rPr>
          <w:rFonts w:ascii="Arial" w:hAnsi="Arial" w:cs="Arial"/>
          <w:color w:val="BECDE3"/>
        </w:rPr>
        <w:t>Propiedades que puedes usar para distintos estilos de bordes</w:t>
      </w:r>
    </w:p>
    <w:p w14:paraId="4754FC1E" w14:textId="77777777" w:rsidR="00522DE8" w:rsidRDefault="00522DE8" w:rsidP="00522DE8">
      <w:pPr>
        <w:pStyle w:val="NormalWeb"/>
        <w:shd w:val="clear" w:color="auto" w:fill="121F3D"/>
        <w:spacing w:before="0" w:beforeAutospacing="0" w:after="0" w:afterAutospacing="0"/>
        <w:rPr>
          <w:rFonts w:ascii="Arial" w:hAnsi="Arial" w:cs="Arial"/>
          <w:color w:val="BECDE3"/>
        </w:rPr>
      </w:pPr>
      <w:r>
        <w:rPr>
          <w:rStyle w:val="Textoennegrita"/>
          <w:rFonts w:ascii="Arial" w:hAnsi="Arial" w:cs="Arial"/>
          <w:color w:val="BECDE3"/>
        </w:rPr>
        <w:t>Adicional, te dejo una lista de propiedades que puedes usar para distintos estilos de bordes.</w:t>
      </w:r>
      <w:r>
        <w:rPr>
          <w:rFonts w:ascii="Arial" w:hAnsi="Arial" w:cs="Arial"/>
          <w:color w:val="BECDE3"/>
        </w:rPr>
        <w:br/>
        <w:t>La </w:t>
      </w:r>
      <w:proofErr w:type="spellStart"/>
      <w:r>
        <w:rPr>
          <w:rStyle w:val="nfasis"/>
          <w:rFonts w:ascii="Arial" w:hAnsi="Arial" w:cs="Arial"/>
          <w:b/>
          <w:bCs/>
          <w:color w:val="BECDE3"/>
        </w:rPr>
        <w:t>border-stylepropiedad</w:t>
      </w:r>
      <w:proofErr w:type="spellEnd"/>
      <w:r>
        <w:rPr>
          <w:rFonts w:ascii="Arial" w:hAnsi="Arial" w:cs="Arial"/>
          <w:color w:val="BECDE3"/>
        </w:rPr>
        <w:t> especifica qué tipo de borde mostrar.</w:t>
      </w:r>
      <w:r>
        <w:rPr>
          <w:rFonts w:ascii="Arial" w:hAnsi="Arial" w:cs="Arial"/>
          <w:color w:val="BECDE3"/>
        </w:rPr>
        <w:br/>
        <w:t>Se permiten los siguientes valores:</w:t>
      </w:r>
    </w:p>
    <w:p w14:paraId="2258F573" w14:textId="77777777" w:rsidR="00522DE8" w:rsidRDefault="00522DE8" w:rsidP="00522DE8">
      <w:pPr>
        <w:numPr>
          <w:ilvl w:val="0"/>
          <w:numId w:val="5"/>
        </w:numPr>
        <w:shd w:val="clear" w:color="auto" w:fill="121F3D"/>
        <w:spacing w:after="0" w:line="240" w:lineRule="auto"/>
        <w:rPr>
          <w:rFonts w:ascii="Arial" w:hAnsi="Arial" w:cs="Arial"/>
          <w:color w:val="BECDE3"/>
        </w:rPr>
      </w:pPr>
      <w:proofErr w:type="spellStart"/>
      <w:r>
        <w:rPr>
          <w:rStyle w:val="nfasis"/>
          <w:rFonts w:ascii="Arial" w:hAnsi="Arial" w:cs="Arial"/>
          <w:b/>
          <w:bCs/>
          <w:color w:val="BECDE3"/>
        </w:rPr>
        <w:t>dotted</w:t>
      </w:r>
      <w:proofErr w:type="spellEnd"/>
      <w:r>
        <w:rPr>
          <w:rFonts w:ascii="Arial" w:hAnsi="Arial" w:cs="Arial"/>
          <w:color w:val="BECDE3"/>
        </w:rPr>
        <w:t> - Define un borde punteado</w:t>
      </w:r>
    </w:p>
    <w:p w14:paraId="49CCFB7E" w14:textId="77777777" w:rsidR="00522DE8" w:rsidRDefault="00522DE8" w:rsidP="00522DE8">
      <w:pPr>
        <w:numPr>
          <w:ilvl w:val="0"/>
          <w:numId w:val="5"/>
        </w:numPr>
        <w:shd w:val="clear" w:color="auto" w:fill="121F3D"/>
        <w:spacing w:after="0" w:line="240" w:lineRule="auto"/>
        <w:rPr>
          <w:rFonts w:ascii="Arial" w:hAnsi="Arial" w:cs="Arial"/>
          <w:color w:val="BECDE3"/>
        </w:rPr>
      </w:pPr>
      <w:proofErr w:type="spellStart"/>
      <w:r>
        <w:rPr>
          <w:rStyle w:val="nfasis"/>
          <w:rFonts w:ascii="Arial" w:hAnsi="Arial" w:cs="Arial"/>
          <w:b/>
          <w:bCs/>
          <w:color w:val="BECDE3"/>
        </w:rPr>
        <w:t>dashed</w:t>
      </w:r>
      <w:proofErr w:type="spellEnd"/>
      <w:r>
        <w:rPr>
          <w:rFonts w:ascii="Arial" w:hAnsi="Arial" w:cs="Arial"/>
          <w:color w:val="BECDE3"/>
        </w:rPr>
        <w:t> - Define un borde punteado</w:t>
      </w:r>
    </w:p>
    <w:p w14:paraId="57D8EBE3" w14:textId="77777777" w:rsidR="00522DE8" w:rsidRDefault="00522DE8" w:rsidP="00522DE8">
      <w:pPr>
        <w:numPr>
          <w:ilvl w:val="0"/>
          <w:numId w:val="5"/>
        </w:numPr>
        <w:shd w:val="clear" w:color="auto" w:fill="121F3D"/>
        <w:spacing w:after="0" w:line="240" w:lineRule="auto"/>
        <w:rPr>
          <w:rFonts w:ascii="Arial" w:hAnsi="Arial" w:cs="Arial"/>
          <w:color w:val="BECDE3"/>
        </w:rPr>
      </w:pPr>
      <w:proofErr w:type="spellStart"/>
      <w:r>
        <w:rPr>
          <w:rStyle w:val="nfasis"/>
          <w:rFonts w:ascii="Arial" w:hAnsi="Arial" w:cs="Arial"/>
          <w:b/>
          <w:bCs/>
          <w:color w:val="BECDE3"/>
        </w:rPr>
        <w:t>solid</w:t>
      </w:r>
      <w:proofErr w:type="spellEnd"/>
      <w:r>
        <w:rPr>
          <w:rFonts w:ascii="Arial" w:hAnsi="Arial" w:cs="Arial"/>
          <w:color w:val="BECDE3"/>
        </w:rPr>
        <w:t> - Define un borde sólido</w:t>
      </w:r>
    </w:p>
    <w:p w14:paraId="37DE3882" w14:textId="77777777" w:rsidR="00522DE8" w:rsidRDefault="00522DE8" w:rsidP="00522DE8">
      <w:pPr>
        <w:numPr>
          <w:ilvl w:val="0"/>
          <w:numId w:val="5"/>
        </w:numPr>
        <w:shd w:val="clear" w:color="auto" w:fill="121F3D"/>
        <w:spacing w:after="0" w:line="240" w:lineRule="auto"/>
        <w:rPr>
          <w:rFonts w:ascii="Arial" w:hAnsi="Arial" w:cs="Arial"/>
          <w:color w:val="BECDE3"/>
        </w:rPr>
      </w:pPr>
      <w:proofErr w:type="spellStart"/>
      <w:r>
        <w:rPr>
          <w:rStyle w:val="nfasis"/>
          <w:rFonts w:ascii="Arial" w:hAnsi="Arial" w:cs="Arial"/>
          <w:b/>
          <w:bCs/>
          <w:color w:val="BECDE3"/>
        </w:rPr>
        <w:t>double</w:t>
      </w:r>
      <w:proofErr w:type="spellEnd"/>
      <w:r>
        <w:rPr>
          <w:rFonts w:ascii="Arial" w:hAnsi="Arial" w:cs="Arial"/>
          <w:color w:val="BECDE3"/>
        </w:rPr>
        <w:t> - Define un doble borde</w:t>
      </w:r>
    </w:p>
    <w:p w14:paraId="632AB348" w14:textId="77777777" w:rsidR="00522DE8" w:rsidRDefault="00522DE8" w:rsidP="00522DE8">
      <w:pPr>
        <w:numPr>
          <w:ilvl w:val="0"/>
          <w:numId w:val="5"/>
        </w:numPr>
        <w:shd w:val="clear" w:color="auto" w:fill="121F3D"/>
        <w:spacing w:after="0" w:line="240" w:lineRule="auto"/>
        <w:rPr>
          <w:rFonts w:ascii="Arial" w:hAnsi="Arial" w:cs="Arial"/>
          <w:color w:val="BECDE3"/>
        </w:rPr>
      </w:pPr>
      <w:proofErr w:type="spellStart"/>
      <w:r>
        <w:rPr>
          <w:rStyle w:val="nfasis"/>
          <w:rFonts w:ascii="Arial" w:hAnsi="Arial" w:cs="Arial"/>
          <w:b/>
          <w:bCs/>
          <w:color w:val="BECDE3"/>
        </w:rPr>
        <w:lastRenderedPageBreak/>
        <w:t>groove</w:t>
      </w:r>
      <w:proofErr w:type="spellEnd"/>
      <w:r>
        <w:rPr>
          <w:rFonts w:ascii="Arial" w:hAnsi="Arial" w:cs="Arial"/>
          <w:color w:val="BECDE3"/>
        </w:rPr>
        <w:t>- Define un borde acanalado en 3D. El efecto depende del valor del color del borde.</w:t>
      </w:r>
    </w:p>
    <w:p w14:paraId="782CCC1C" w14:textId="77777777" w:rsidR="00522DE8" w:rsidRDefault="00522DE8" w:rsidP="00522DE8">
      <w:pPr>
        <w:numPr>
          <w:ilvl w:val="0"/>
          <w:numId w:val="5"/>
        </w:numPr>
        <w:shd w:val="clear" w:color="auto" w:fill="121F3D"/>
        <w:spacing w:after="0" w:line="240" w:lineRule="auto"/>
        <w:rPr>
          <w:rFonts w:ascii="Arial" w:hAnsi="Arial" w:cs="Arial"/>
          <w:color w:val="BECDE3"/>
        </w:rPr>
      </w:pPr>
      <w:proofErr w:type="spellStart"/>
      <w:r>
        <w:rPr>
          <w:rStyle w:val="nfasis"/>
          <w:rFonts w:ascii="Arial" w:hAnsi="Arial" w:cs="Arial"/>
          <w:b/>
          <w:bCs/>
          <w:color w:val="BECDE3"/>
        </w:rPr>
        <w:t>ridge</w:t>
      </w:r>
      <w:proofErr w:type="spellEnd"/>
      <w:r>
        <w:rPr>
          <w:rFonts w:ascii="Arial" w:hAnsi="Arial" w:cs="Arial"/>
          <w:color w:val="BECDE3"/>
        </w:rPr>
        <w:t>- Define un borde ondulado en 3D. El efecto depende del valor del color del borde.</w:t>
      </w:r>
    </w:p>
    <w:p w14:paraId="699F5125" w14:textId="77777777" w:rsidR="00522DE8" w:rsidRDefault="00522DE8" w:rsidP="00522DE8">
      <w:pPr>
        <w:numPr>
          <w:ilvl w:val="0"/>
          <w:numId w:val="5"/>
        </w:numPr>
        <w:shd w:val="clear" w:color="auto" w:fill="121F3D"/>
        <w:spacing w:after="0" w:line="240" w:lineRule="auto"/>
        <w:rPr>
          <w:rFonts w:ascii="Arial" w:hAnsi="Arial" w:cs="Arial"/>
          <w:color w:val="BECDE3"/>
        </w:rPr>
      </w:pPr>
      <w:proofErr w:type="spellStart"/>
      <w:r>
        <w:rPr>
          <w:rStyle w:val="nfasis"/>
          <w:rFonts w:ascii="Arial" w:hAnsi="Arial" w:cs="Arial"/>
          <w:b/>
          <w:bCs/>
          <w:color w:val="BECDE3"/>
        </w:rPr>
        <w:t>inset</w:t>
      </w:r>
      <w:proofErr w:type="spellEnd"/>
      <w:r>
        <w:rPr>
          <w:rFonts w:ascii="Arial" w:hAnsi="Arial" w:cs="Arial"/>
          <w:color w:val="BECDE3"/>
        </w:rPr>
        <w:t>- Define un borde insertado en 3D. El efecto depende del valor del color del borde.</w:t>
      </w:r>
    </w:p>
    <w:p w14:paraId="1FF8E5C4" w14:textId="77777777" w:rsidR="00522DE8" w:rsidRDefault="00522DE8" w:rsidP="00522DE8">
      <w:pPr>
        <w:numPr>
          <w:ilvl w:val="0"/>
          <w:numId w:val="5"/>
        </w:numPr>
        <w:shd w:val="clear" w:color="auto" w:fill="121F3D"/>
        <w:spacing w:after="0" w:line="240" w:lineRule="auto"/>
        <w:rPr>
          <w:rFonts w:ascii="Arial" w:hAnsi="Arial" w:cs="Arial"/>
          <w:color w:val="BECDE3"/>
        </w:rPr>
      </w:pPr>
      <w:proofErr w:type="spellStart"/>
      <w:r>
        <w:rPr>
          <w:rStyle w:val="nfasis"/>
          <w:rFonts w:ascii="Arial" w:hAnsi="Arial" w:cs="Arial"/>
          <w:b/>
          <w:bCs/>
          <w:color w:val="BECDE3"/>
        </w:rPr>
        <w:t>outset</w:t>
      </w:r>
      <w:proofErr w:type="spellEnd"/>
      <w:r>
        <w:rPr>
          <w:rFonts w:ascii="Arial" w:hAnsi="Arial" w:cs="Arial"/>
          <w:color w:val="BECDE3"/>
        </w:rPr>
        <w:t>- Define un borde de inicio 3D. El efecto depende del valor del color del borde.</w:t>
      </w:r>
    </w:p>
    <w:p w14:paraId="2A934434" w14:textId="77777777" w:rsidR="00522DE8" w:rsidRDefault="00522DE8" w:rsidP="00522DE8">
      <w:pPr>
        <w:numPr>
          <w:ilvl w:val="0"/>
          <w:numId w:val="5"/>
        </w:numPr>
        <w:shd w:val="clear" w:color="auto" w:fill="121F3D"/>
        <w:spacing w:after="0" w:line="240" w:lineRule="auto"/>
        <w:rPr>
          <w:rFonts w:ascii="Arial" w:hAnsi="Arial" w:cs="Arial"/>
          <w:color w:val="BECDE3"/>
        </w:rPr>
      </w:pPr>
      <w:proofErr w:type="spellStart"/>
      <w:r>
        <w:rPr>
          <w:rStyle w:val="nfasis"/>
          <w:rFonts w:ascii="Arial" w:hAnsi="Arial" w:cs="Arial"/>
          <w:b/>
          <w:bCs/>
          <w:color w:val="BECDE3"/>
        </w:rPr>
        <w:t>none</w:t>
      </w:r>
      <w:proofErr w:type="spellEnd"/>
      <w:r>
        <w:rPr>
          <w:rFonts w:ascii="Arial" w:hAnsi="Arial" w:cs="Arial"/>
          <w:color w:val="BECDE3"/>
        </w:rPr>
        <w:t> - Define sin borde</w:t>
      </w:r>
    </w:p>
    <w:p w14:paraId="6EAC5AFA" w14:textId="77777777" w:rsidR="00522DE8" w:rsidRDefault="00522DE8" w:rsidP="00522DE8">
      <w:pPr>
        <w:numPr>
          <w:ilvl w:val="0"/>
          <w:numId w:val="5"/>
        </w:numPr>
        <w:shd w:val="clear" w:color="auto" w:fill="121F3D"/>
        <w:spacing w:after="0" w:line="240" w:lineRule="auto"/>
        <w:rPr>
          <w:rFonts w:ascii="Arial" w:hAnsi="Arial" w:cs="Arial"/>
          <w:color w:val="BECDE3"/>
        </w:rPr>
      </w:pPr>
      <w:proofErr w:type="spellStart"/>
      <w:r>
        <w:rPr>
          <w:rStyle w:val="nfasis"/>
          <w:rFonts w:ascii="Arial" w:hAnsi="Arial" w:cs="Arial"/>
          <w:b/>
          <w:bCs/>
          <w:color w:val="BECDE3"/>
        </w:rPr>
        <w:t>hidden</w:t>
      </w:r>
      <w:proofErr w:type="spellEnd"/>
      <w:r>
        <w:rPr>
          <w:rFonts w:ascii="Arial" w:hAnsi="Arial" w:cs="Arial"/>
          <w:color w:val="BECDE3"/>
        </w:rPr>
        <w:t> - Define un borde oculto</w:t>
      </w:r>
    </w:p>
    <w:p w14:paraId="652B0BB9" w14:textId="77777777" w:rsidR="00522DE8" w:rsidRDefault="00522DE8" w:rsidP="00522DE8">
      <w:pPr>
        <w:numPr>
          <w:ilvl w:val="0"/>
          <w:numId w:val="5"/>
        </w:numPr>
        <w:shd w:val="clear" w:color="auto" w:fill="121F3D"/>
        <w:spacing w:after="0" w:line="240" w:lineRule="auto"/>
        <w:rPr>
          <w:rFonts w:ascii="Arial" w:hAnsi="Arial" w:cs="Arial"/>
          <w:color w:val="BECDE3"/>
        </w:rPr>
      </w:pPr>
      <w:r>
        <w:rPr>
          <w:rFonts w:ascii="Arial" w:hAnsi="Arial" w:cs="Arial"/>
          <w:color w:val="BECDE3"/>
        </w:rPr>
        <w:t>La </w:t>
      </w:r>
      <w:proofErr w:type="spellStart"/>
      <w:r>
        <w:rPr>
          <w:rStyle w:val="nfasis"/>
          <w:rFonts w:ascii="Arial" w:hAnsi="Arial" w:cs="Arial"/>
          <w:b/>
          <w:bCs/>
          <w:color w:val="BECDE3"/>
        </w:rPr>
        <w:t>border-stylepropiedad</w:t>
      </w:r>
      <w:proofErr w:type="spellEnd"/>
      <w:r>
        <w:rPr>
          <w:rFonts w:ascii="Arial" w:hAnsi="Arial" w:cs="Arial"/>
          <w:color w:val="BECDE3"/>
        </w:rPr>
        <w:t> puede tener de uno a cuatro valores (para el borde superior, el borde derecho, el borde inferior y el borde izquierdo).</w:t>
      </w:r>
    </w:p>
    <w:p w14:paraId="4A62986C" w14:textId="77777777" w:rsidR="00522DE8" w:rsidRDefault="00522DE8"/>
    <w:p w14:paraId="2811D755" w14:textId="16C71F95" w:rsidR="00752A28" w:rsidRDefault="00752A28">
      <w:pPr>
        <w:rPr>
          <w:rFonts w:ascii="Segoe UI Emoji" w:hAnsi="Segoe UI Emoji" w:cs="Segoe UI Emoji"/>
          <w:color w:val="EFF3F8"/>
          <w:sz w:val="21"/>
          <w:szCs w:val="21"/>
          <w:shd w:val="clear" w:color="auto" w:fill="24385B"/>
        </w:rPr>
      </w:pPr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Aquí va un pequeño aporte con respecto a la propiedad </w:t>
      </w:r>
      <w:r>
        <w:rPr>
          <w:rStyle w:val="Textoennegrita"/>
          <w:rFonts w:ascii="Arial" w:hAnsi="Arial" w:cs="Arial"/>
          <w:color w:val="EFF3F8"/>
          <w:sz w:val="21"/>
          <w:szCs w:val="21"/>
          <w:shd w:val="clear" w:color="auto" w:fill="24385B"/>
        </w:rPr>
        <w:t>Box-Shadow</w:t>
      </w:r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 según las notas que pude tomar investigando en internet.</w:t>
      </w:r>
      <w:r>
        <w:rPr>
          <w:rFonts w:ascii="Arial" w:hAnsi="Arial" w:cs="Arial"/>
          <w:color w:val="EFF3F8"/>
          <w:sz w:val="21"/>
          <w:szCs w:val="21"/>
        </w:rPr>
        <w:br/>
      </w:r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En nuestro ejercicio se colocó “</w:t>
      </w:r>
      <w:r>
        <w:rPr>
          <w:rStyle w:val="Textoennegrita"/>
          <w:rFonts w:ascii="Arial" w:hAnsi="Arial" w:cs="Arial"/>
          <w:color w:val="EFF3F8"/>
          <w:sz w:val="21"/>
          <w:szCs w:val="21"/>
          <w:shd w:val="clear" w:color="auto" w:fill="24385B"/>
        </w:rPr>
        <w:t>box-</w:t>
      </w:r>
      <w:proofErr w:type="spellStart"/>
      <w:r>
        <w:rPr>
          <w:rStyle w:val="Textoennegrita"/>
          <w:rFonts w:ascii="Arial" w:hAnsi="Arial" w:cs="Arial"/>
          <w:color w:val="EFF3F8"/>
          <w:sz w:val="21"/>
          <w:szCs w:val="21"/>
          <w:shd w:val="clear" w:color="auto" w:fill="24385B"/>
        </w:rPr>
        <w:t>shadow</w:t>
      </w:r>
      <w:proofErr w:type="spellEnd"/>
      <w:r>
        <w:rPr>
          <w:rStyle w:val="Textoennegrita"/>
          <w:rFonts w:ascii="Arial" w:hAnsi="Arial" w:cs="Arial"/>
          <w:color w:val="EFF3F8"/>
          <w:sz w:val="21"/>
          <w:szCs w:val="21"/>
          <w:shd w:val="clear" w:color="auto" w:fill="24385B"/>
        </w:rPr>
        <w:t>: 0 1px 6px 0 #20212447;</w:t>
      </w:r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” el cual se lee de la siguiente manera:</w:t>
      </w:r>
      <w:r>
        <w:rPr>
          <w:rFonts w:ascii="Arial" w:hAnsi="Arial" w:cs="Arial"/>
          <w:color w:val="EFF3F8"/>
          <w:sz w:val="21"/>
          <w:szCs w:val="21"/>
        </w:rPr>
        <w:br/>
      </w:r>
      <w:r>
        <w:rPr>
          <w:rStyle w:val="nfasis"/>
          <w:rFonts w:ascii="Arial" w:hAnsi="Arial" w:cs="Arial"/>
          <w:b/>
          <w:bCs/>
          <w:color w:val="EFF3F8"/>
          <w:sz w:val="21"/>
          <w:szCs w:val="21"/>
          <w:shd w:val="clear" w:color="auto" w:fill="24385B"/>
        </w:rPr>
        <w:t xml:space="preserve">Position </w:t>
      </w:r>
      <w:proofErr w:type="gramStart"/>
      <w:r>
        <w:rPr>
          <w:rStyle w:val="nfasis"/>
          <w:rFonts w:ascii="Arial" w:hAnsi="Arial" w:cs="Arial"/>
          <w:b/>
          <w:bCs/>
          <w:color w:val="EFF3F8"/>
          <w:sz w:val="21"/>
          <w:szCs w:val="21"/>
          <w:shd w:val="clear" w:color="auto" w:fill="24385B"/>
        </w:rPr>
        <w:t>X</w:t>
      </w:r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 :</w:t>
      </w:r>
      <w:proofErr w:type="gram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Es el </w:t>
      </w:r>
      <w:r>
        <w:rPr>
          <w:rStyle w:val="Textoennegrita"/>
          <w:rFonts w:ascii="Arial" w:hAnsi="Arial" w:cs="Arial"/>
          <w:color w:val="EFF3F8"/>
          <w:sz w:val="21"/>
          <w:szCs w:val="21"/>
          <w:shd w:val="clear" w:color="auto" w:fill="24385B"/>
        </w:rPr>
        <w:t>primer valor</w:t>
      </w:r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 especificado (</w:t>
      </w:r>
      <w:r>
        <w:rPr>
          <w:rStyle w:val="Textoennegrita"/>
          <w:rFonts w:ascii="Arial" w:hAnsi="Arial" w:cs="Arial"/>
          <w:color w:val="EFF3F8"/>
          <w:sz w:val="21"/>
          <w:szCs w:val="21"/>
          <w:shd w:val="clear" w:color="auto" w:fill="24385B"/>
        </w:rPr>
        <w:t>En nuestro caso es 0</w:t>
      </w:r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), mientras más alto sea el valor que se especifique,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mas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a la derecha se posicionará la sombra. Acepta valores negativos los cuales posicionarán la sombra del lado izquierdo.</w:t>
      </w:r>
      <w:r>
        <w:rPr>
          <w:rFonts w:ascii="Arial" w:hAnsi="Arial" w:cs="Arial"/>
          <w:color w:val="EFF3F8"/>
          <w:sz w:val="21"/>
          <w:szCs w:val="21"/>
        </w:rPr>
        <w:br/>
      </w:r>
      <w:r>
        <w:rPr>
          <w:rStyle w:val="nfasis"/>
          <w:rFonts w:ascii="Arial" w:hAnsi="Arial" w:cs="Arial"/>
          <w:b/>
          <w:bCs/>
          <w:color w:val="EFF3F8"/>
          <w:sz w:val="21"/>
          <w:szCs w:val="21"/>
          <w:shd w:val="clear" w:color="auto" w:fill="24385B"/>
        </w:rPr>
        <w:t xml:space="preserve">Position </w:t>
      </w:r>
      <w:proofErr w:type="gramStart"/>
      <w:r>
        <w:rPr>
          <w:rStyle w:val="nfasis"/>
          <w:rFonts w:ascii="Arial" w:hAnsi="Arial" w:cs="Arial"/>
          <w:b/>
          <w:bCs/>
          <w:color w:val="EFF3F8"/>
          <w:sz w:val="21"/>
          <w:szCs w:val="21"/>
          <w:shd w:val="clear" w:color="auto" w:fill="24385B"/>
        </w:rPr>
        <w:t>Y</w:t>
      </w:r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 :</w:t>
      </w:r>
      <w:proofErr w:type="gram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Es el </w:t>
      </w:r>
      <w:r>
        <w:rPr>
          <w:rStyle w:val="Textoennegrita"/>
          <w:rFonts w:ascii="Arial" w:hAnsi="Arial" w:cs="Arial"/>
          <w:color w:val="EFF3F8"/>
          <w:sz w:val="21"/>
          <w:szCs w:val="21"/>
          <w:shd w:val="clear" w:color="auto" w:fill="24385B"/>
        </w:rPr>
        <w:t>segundo valor</w:t>
      </w:r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 especificado (</w:t>
      </w:r>
      <w:r>
        <w:rPr>
          <w:rStyle w:val="Textoennegrita"/>
          <w:rFonts w:ascii="Arial" w:hAnsi="Arial" w:cs="Arial"/>
          <w:color w:val="EFF3F8"/>
          <w:sz w:val="21"/>
          <w:szCs w:val="21"/>
          <w:shd w:val="clear" w:color="auto" w:fill="24385B"/>
        </w:rPr>
        <w:t>En nuestro caso es 1px</w:t>
      </w:r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), mientras más alto sea el valor que se especifique,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mas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hacia abajo se posicionará la sombra. Acepta valores negativos los cuales posicionarán la sombra del lado superior.</w:t>
      </w:r>
      <w:r>
        <w:rPr>
          <w:rFonts w:ascii="Arial" w:hAnsi="Arial" w:cs="Arial"/>
          <w:color w:val="EFF3F8"/>
          <w:sz w:val="21"/>
          <w:szCs w:val="21"/>
        </w:rPr>
        <w:br/>
      </w:r>
      <w:proofErr w:type="spellStart"/>
      <w:proofErr w:type="gramStart"/>
      <w:r>
        <w:rPr>
          <w:rStyle w:val="nfasis"/>
          <w:rFonts w:ascii="Arial" w:hAnsi="Arial" w:cs="Arial"/>
          <w:b/>
          <w:bCs/>
          <w:color w:val="EFF3F8"/>
          <w:sz w:val="21"/>
          <w:szCs w:val="21"/>
          <w:shd w:val="clear" w:color="auto" w:fill="24385B"/>
        </w:rPr>
        <w:t>Blur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 :</w:t>
      </w:r>
      <w:proofErr w:type="gram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Es el </w:t>
      </w:r>
      <w:r>
        <w:rPr>
          <w:rStyle w:val="Textoennegrita"/>
          <w:rFonts w:ascii="Arial" w:hAnsi="Arial" w:cs="Arial"/>
          <w:color w:val="EFF3F8"/>
          <w:sz w:val="21"/>
          <w:szCs w:val="21"/>
          <w:shd w:val="clear" w:color="auto" w:fill="24385B"/>
        </w:rPr>
        <w:t>tercer valor</w:t>
      </w:r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 especificado (</w:t>
      </w:r>
      <w:r>
        <w:rPr>
          <w:rStyle w:val="Textoennegrita"/>
          <w:rFonts w:ascii="Arial" w:hAnsi="Arial" w:cs="Arial"/>
          <w:color w:val="EFF3F8"/>
          <w:sz w:val="21"/>
          <w:szCs w:val="21"/>
          <w:shd w:val="clear" w:color="auto" w:fill="24385B"/>
        </w:rPr>
        <w:t>En nuestro caso es 6px</w:t>
      </w:r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), cuanto mayor sea el valor, mayor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sera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la difuminación de la sombra. Éste </w:t>
      </w:r>
      <w:r>
        <w:rPr>
          <w:rStyle w:val="Textoennegrita"/>
          <w:rFonts w:ascii="Arial" w:hAnsi="Arial" w:cs="Arial"/>
          <w:color w:val="EFF3F8"/>
          <w:sz w:val="21"/>
          <w:szCs w:val="21"/>
          <w:shd w:val="clear" w:color="auto" w:fill="24385B"/>
        </w:rPr>
        <w:t>no acepta</w:t>
      </w:r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 valores negativos.</w:t>
      </w:r>
      <w:r>
        <w:rPr>
          <w:rFonts w:ascii="Arial" w:hAnsi="Arial" w:cs="Arial"/>
          <w:color w:val="EFF3F8"/>
          <w:sz w:val="21"/>
          <w:szCs w:val="21"/>
        </w:rPr>
        <w:br/>
      </w:r>
      <w:r>
        <w:rPr>
          <w:rStyle w:val="nfasis"/>
          <w:rFonts w:ascii="Arial" w:hAnsi="Arial" w:cs="Arial"/>
          <w:b/>
          <w:bCs/>
          <w:color w:val="EFF3F8"/>
          <w:sz w:val="21"/>
          <w:szCs w:val="21"/>
          <w:shd w:val="clear" w:color="auto" w:fill="24385B"/>
        </w:rPr>
        <w:t>Spread</w:t>
      </w:r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 : Es el </w:t>
      </w:r>
      <w:r>
        <w:rPr>
          <w:rStyle w:val="Textoennegrita"/>
          <w:rFonts w:ascii="Arial" w:hAnsi="Arial" w:cs="Arial"/>
          <w:color w:val="EFF3F8"/>
          <w:sz w:val="21"/>
          <w:szCs w:val="21"/>
          <w:shd w:val="clear" w:color="auto" w:fill="24385B"/>
        </w:rPr>
        <w:t>cuarto valor</w:t>
      </w:r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 especificado (</w:t>
      </w:r>
      <w:r>
        <w:rPr>
          <w:rStyle w:val="Textoennegrita"/>
          <w:rFonts w:ascii="Arial" w:hAnsi="Arial" w:cs="Arial"/>
          <w:color w:val="EFF3F8"/>
          <w:sz w:val="21"/>
          <w:szCs w:val="21"/>
          <w:shd w:val="clear" w:color="auto" w:fill="24385B"/>
        </w:rPr>
        <w:t>En nuestro caso es 0</w:t>
      </w:r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), los valores positivos harán que la sombra se expanda, éste si acepta valores negativos los cuales harán que la sombra reduzca su tamaño.</w:t>
      </w:r>
      <w:r>
        <w:rPr>
          <w:rFonts w:ascii="Arial" w:hAnsi="Arial" w:cs="Arial"/>
          <w:color w:val="EFF3F8"/>
          <w:sz w:val="21"/>
          <w:szCs w:val="21"/>
        </w:rPr>
        <w:br/>
      </w:r>
      <w:r>
        <w:rPr>
          <w:rStyle w:val="nfasis"/>
          <w:rFonts w:ascii="Arial" w:hAnsi="Arial" w:cs="Arial"/>
          <w:b/>
          <w:bCs/>
          <w:color w:val="EFF3F8"/>
          <w:sz w:val="21"/>
          <w:szCs w:val="21"/>
          <w:shd w:val="clear" w:color="auto" w:fill="24385B"/>
        </w:rPr>
        <w:t>Color</w:t>
      </w:r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 : Es el </w:t>
      </w:r>
      <w:r>
        <w:rPr>
          <w:rStyle w:val="Textoennegrita"/>
          <w:rFonts w:ascii="Arial" w:hAnsi="Arial" w:cs="Arial"/>
          <w:color w:val="EFF3F8"/>
          <w:sz w:val="21"/>
          <w:szCs w:val="21"/>
          <w:shd w:val="clear" w:color="auto" w:fill="24385B"/>
        </w:rPr>
        <w:t>quinto valor</w:t>
      </w:r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 especificado (</w:t>
      </w:r>
      <w:r>
        <w:rPr>
          <w:rStyle w:val="Textoennegrita"/>
          <w:rFonts w:ascii="Arial" w:hAnsi="Arial" w:cs="Arial"/>
          <w:color w:val="EFF3F8"/>
          <w:sz w:val="21"/>
          <w:szCs w:val="21"/>
          <w:shd w:val="clear" w:color="auto" w:fill="24385B"/>
        </w:rPr>
        <w:t>En nuestro caso es el valor 20212447</w:t>
      </w:r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), simplemente es el color que se le otorgará a la sombra.</w:t>
      </w:r>
      <w:r>
        <w:rPr>
          <w:rFonts w:ascii="Arial" w:hAnsi="Arial" w:cs="Arial"/>
          <w:color w:val="EFF3F8"/>
          <w:sz w:val="21"/>
          <w:szCs w:val="21"/>
        </w:rPr>
        <w:br/>
      </w:r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Sí desean pueden usar esta herramienta para visualizar como afecta cambiar los valores con relación a como se visualizará la sombra: </w:t>
      </w:r>
      <w:hyperlink r:id="rId7" w:tgtFrame="_blank" w:history="1">
        <w:r>
          <w:rPr>
            <w:rStyle w:val="Hipervnculo"/>
            <w:rFonts w:ascii="Arial" w:hAnsi="Arial" w:cs="Arial"/>
            <w:color w:val="33B1FF"/>
            <w:sz w:val="21"/>
            <w:szCs w:val="21"/>
            <w:shd w:val="clear" w:color="auto" w:fill="24385B"/>
          </w:rPr>
          <w:t>https://developer.mozilla.org/en-US/docs/Web/CSS/CSS_Background_and_Borders/Box-shadow_generator</w:t>
        </w:r>
      </w:hyperlink>
      <w:r>
        <w:rPr>
          <w:rFonts w:ascii="Arial" w:hAnsi="Arial" w:cs="Arial"/>
          <w:color w:val="EFF3F8"/>
          <w:sz w:val="21"/>
          <w:szCs w:val="21"/>
        </w:rPr>
        <w:br/>
      </w:r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Sí esta información les fue de utilidad por favor denle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like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al comentario para que más compañeros también puedan verlo </w:t>
      </w:r>
    </w:p>
    <w:p w14:paraId="31D6AED0" w14:textId="284532A7" w:rsidR="002B5CEC" w:rsidRDefault="002B5CEC">
      <w:r>
        <w:rPr>
          <w:noProof/>
        </w:rPr>
        <w:drawing>
          <wp:inline distT="0" distB="0" distL="0" distR="0" wp14:anchorId="1B5DAD1A" wp14:editId="4CDCB6B8">
            <wp:extent cx="5612130" cy="1961515"/>
            <wp:effectExtent l="0" t="0" r="7620" b="635"/>
            <wp:docPr id="3" name="Imagen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76EC8" w14:textId="77777777" w:rsidR="005C4D71" w:rsidRPr="005C4D71" w:rsidRDefault="005C4D71" w:rsidP="005C4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C4D71">
        <w:rPr>
          <w:rFonts w:ascii="Arial" w:eastAsia="Times New Roman" w:hAnsi="Arial" w:cs="Arial"/>
          <w:color w:val="EFF3F8"/>
          <w:sz w:val="21"/>
          <w:szCs w:val="21"/>
          <w:shd w:val="clear" w:color="auto" w:fill="24385B"/>
          <w:lang w:eastAsia="es-MX"/>
        </w:rPr>
        <w:lastRenderedPageBreak/>
        <w:t>Pueden modificar la sombra de una forma más visual si van a la propiedad </w:t>
      </w:r>
      <w:r w:rsidRPr="005C4D71">
        <w:rPr>
          <w:rFonts w:ascii="Arial" w:eastAsia="Times New Roman" w:hAnsi="Arial" w:cs="Arial"/>
          <w:b/>
          <w:bCs/>
          <w:color w:val="EFF3F8"/>
          <w:sz w:val="21"/>
          <w:szCs w:val="21"/>
          <w:shd w:val="clear" w:color="auto" w:fill="24385B"/>
          <w:lang w:eastAsia="es-MX"/>
        </w:rPr>
        <w:t>box-</w:t>
      </w:r>
      <w:proofErr w:type="spellStart"/>
      <w:r w:rsidRPr="005C4D71">
        <w:rPr>
          <w:rFonts w:ascii="Arial" w:eastAsia="Times New Roman" w:hAnsi="Arial" w:cs="Arial"/>
          <w:b/>
          <w:bCs/>
          <w:color w:val="EFF3F8"/>
          <w:sz w:val="21"/>
          <w:szCs w:val="21"/>
          <w:shd w:val="clear" w:color="auto" w:fill="24385B"/>
          <w:lang w:eastAsia="es-MX"/>
        </w:rPr>
        <w:t>shadow</w:t>
      </w:r>
      <w:proofErr w:type="spellEnd"/>
      <w:r w:rsidRPr="005C4D71">
        <w:rPr>
          <w:rFonts w:ascii="Arial" w:eastAsia="Times New Roman" w:hAnsi="Arial" w:cs="Arial"/>
          <w:color w:val="EFF3F8"/>
          <w:sz w:val="21"/>
          <w:szCs w:val="21"/>
          <w:shd w:val="clear" w:color="auto" w:fill="24385B"/>
          <w:lang w:eastAsia="es-MX"/>
        </w:rPr>
        <w:t> en la herramienta de inspector de elementos.</w:t>
      </w:r>
      <w:r w:rsidRPr="005C4D71">
        <w:rPr>
          <w:rFonts w:ascii="Arial" w:eastAsia="Times New Roman" w:hAnsi="Arial" w:cs="Arial"/>
          <w:color w:val="EFF3F8"/>
          <w:sz w:val="21"/>
          <w:szCs w:val="21"/>
          <w:lang w:eastAsia="es-MX"/>
        </w:rPr>
        <w:br/>
      </w:r>
    </w:p>
    <w:p w14:paraId="3980B065" w14:textId="4D3B43EB" w:rsidR="005C4D71" w:rsidRDefault="005C4D71" w:rsidP="005C4D71">
      <w:r w:rsidRPr="005C4D71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147C38B0" wp14:editId="11BE5122">
            <wp:extent cx="4305935" cy="29768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DA5E6" w14:textId="35D96D0C" w:rsidR="00943B09" w:rsidRDefault="00943B09" w:rsidP="005C4D71">
      <w:r>
        <w:t xml:space="preserve">Diferencia entre </w:t>
      </w:r>
      <w:proofErr w:type="spellStart"/>
      <w:r w:rsidR="00A7699C">
        <w:t>Display</w:t>
      </w:r>
      <w:proofErr w:type="spellEnd"/>
      <w:r w:rsidR="00A7699C">
        <w:t xml:space="preserve"> </w:t>
      </w:r>
      <w:proofErr w:type="spellStart"/>
      <w:r w:rsidR="00A7699C">
        <w:t>grid</w:t>
      </w:r>
      <w:proofErr w:type="spellEnd"/>
      <w:r w:rsidR="00A7699C">
        <w:t xml:space="preserve"> y </w:t>
      </w:r>
      <w:proofErr w:type="spellStart"/>
      <w:r w:rsidR="00A7699C">
        <w:t>flex</w:t>
      </w:r>
      <w:proofErr w:type="spellEnd"/>
    </w:p>
    <w:p w14:paraId="25694451" w14:textId="77777777" w:rsidR="00A7699C" w:rsidRDefault="00A7699C" w:rsidP="00A7699C">
      <w:pPr>
        <w:pStyle w:val="NormalWeb"/>
        <w:shd w:val="clear" w:color="auto" w:fill="121F3D"/>
        <w:spacing w:before="0" w:beforeAutospacing="0" w:after="0" w:afterAutospacing="0"/>
        <w:rPr>
          <w:rFonts w:ascii="Arial" w:hAnsi="Arial" w:cs="Arial"/>
          <w:color w:val="BECDE3"/>
        </w:rPr>
      </w:pPr>
      <w:r>
        <w:rPr>
          <w:rFonts w:ascii="Arial" w:hAnsi="Arial" w:cs="Arial"/>
          <w:color w:val="BECDE3"/>
        </w:rPr>
        <w:t>Seguro mientras aprendías las bases de CSS y las ponías en práctica te llegaste a preguntar </w:t>
      </w:r>
      <w:r>
        <w:rPr>
          <w:rStyle w:val="Textoennegrita"/>
          <w:rFonts w:ascii="Arial" w:hAnsi="Arial" w:cs="Arial"/>
          <w:color w:val="BECDE3"/>
        </w:rPr>
        <w:t>¿Uso </w:t>
      </w:r>
      <w:proofErr w:type="spellStart"/>
      <w:r>
        <w:rPr>
          <w:rStyle w:val="nfasis"/>
          <w:rFonts w:ascii="Arial" w:hAnsi="Arial" w:cs="Arial"/>
          <w:b/>
          <w:bCs/>
          <w:color w:val="BECDE3"/>
        </w:rPr>
        <w:t>display</w:t>
      </w:r>
      <w:proofErr w:type="spellEnd"/>
      <w:r>
        <w:rPr>
          <w:rStyle w:val="nfasis"/>
          <w:rFonts w:ascii="Arial" w:hAnsi="Arial" w:cs="Arial"/>
          <w:b/>
          <w:bCs/>
          <w:color w:val="BECDE3"/>
        </w:rPr>
        <w:t xml:space="preserve"> </w:t>
      </w:r>
      <w:proofErr w:type="spellStart"/>
      <w:r>
        <w:rPr>
          <w:rStyle w:val="nfasis"/>
          <w:rFonts w:ascii="Arial" w:hAnsi="Arial" w:cs="Arial"/>
          <w:b/>
          <w:bCs/>
          <w:color w:val="BECDE3"/>
        </w:rPr>
        <w:t>flex</w:t>
      </w:r>
      <w:proofErr w:type="spellEnd"/>
      <w:r>
        <w:rPr>
          <w:rStyle w:val="Textoennegrita"/>
          <w:rFonts w:ascii="Arial" w:hAnsi="Arial" w:cs="Arial"/>
          <w:color w:val="BECDE3"/>
        </w:rPr>
        <w:t> o </w:t>
      </w:r>
      <w:proofErr w:type="spellStart"/>
      <w:r>
        <w:rPr>
          <w:rStyle w:val="nfasis"/>
          <w:rFonts w:ascii="Arial" w:hAnsi="Arial" w:cs="Arial"/>
          <w:b/>
          <w:bCs/>
          <w:color w:val="BECDE3"/>
        </w:rPr>
        <w:t>grid</w:t>
      </w:r>
      <w:proofErr w:type="spellEnd"/>
      <w:r>
        <w:rPr>
          <w:rStyle w:val="Textoennegrita"/>
          <w:rFonts w:ascii="Arial" w:hAnsi="Arial" w:cs="Arial"/>
          <w:color w:val="BECDE3"/>
        </w:rPr>
        <w:t xml:space="preserve">? ¿Cuál es la diferencia entre esos </w:t>
      </w:r>
      <w:proofErr w:type="gramStart"/>
      <w:r>
        <w:rPr>
          <w:rStyle w:val="Textoennegrita"/>
          <w:rFonts w:ascii="Arial" w:hAnsi="Arial" w:cs="Arial"/>
          <w:color w:val="BECDE3"/>
        </w:rPr>
        <w:t>dos?</w:t>
      </w:r>
      <w:r>
        <w:rPr>
          <w:rFonts w:ascii="Arial" w:hAnsi="Arial" w:cs="Arial"/>
          <w:color w:val="BECDE3"/>
        </w:rPr>
        <w:t>¿</w:t>
      </w:r>
      <w:proofErr w:type="gramEnd"/>
      <w:r>
        <w:rPr>
          <w:rFonts w:ascii="Arial" w:hAnsi="Arial" w:cs="Arial"/>
          <w:color w:val="BECDE3"/>
        </w:rPr>
        <w:t>Cuál es mejor?</w:t>
      </w:r>
    </w:p>
    <w:p w14:paraId="526E9CE2" w14:textId="77777777" w:rsidR="00A7699C" w:rsidRDefault="00A7699C" w:rsidP="00A7699C">
      <w:pPr>
        <w:pStyle w:val="Ttulo2"/>
        <w:shd w:val="clear" w:color="auto" w:fill="121F3D"/>
        <w:spacing w:before="0" w:beforeAutospacing="0" w:after="120" w:afterAutospacing="0"/>
        <w:rPr>
          <w:rFonts w:ascii="Arial" w:hAnsi="Arial" w:cs="Arial"/>
          <w:color w:val="BECDE3"/>
        </w:rPr>
      </w:pPr>
      <w:r>
        <w:rPr>
          <w:rFonts w:ascii="Arial" w:hAnsi="Arial" w:cs="Arial"/>
          <w:color w:val="BECDE3"/>
        </w:rPr>
        <w:t xml:space="preserve">Diferencias entre </w:t>
      </w:r>
      <w:proofErr w:type="spellStart"/>
      <w:r>
        <w:rPr>
          <w:rFonts w:ascii="Arial" w:hAnsi="Arial" w:cs="Arial"/>
          <w:color w:val="BECDE3"/>
        </w:rPr>
        <w:t>Grid</w:t>
      </w:r>
      <w:proofErr w:type="spellEnd"/>
      <w:r>
        <w:rPr>
          <w:rFonts w:ascii="Arial" w:hAnsi="Arial" w:cs="Arial"/>
          <w:color w:val="BECDE3"/>
        </w:rPr>
        <w:t xml:space="preserve"> y </w:t>
      </w:r>
      <w:proofErr w:type="spellStart"/>
      <w:r>
        <w:rPr>
          <w:rFonts w:ascii="Arial" w:hAnsi="Arial" w:cs="Arial"/>
          <w:color w:val="BECDE3"/>
        </w:rPr>
        <w:t>flexbox</w:t>
      </w:r>
      <w:proofErr w:type="spellEnd"/>
    </w:p>
    <w:p w14:paraId="7885728C" w14:textId="3DE2C1B9" w:rsidR="00A7699C" w:rsidRDefault="00A7699C" w:rsidP="00A7699C">
      <w:pPr>
        <w:pStyle w:val="NormalWeb"/>
        <w:shd w:val="clear" w:color="auto" w:fill="121F3D"/>
        <w:spacing w:before="0" w:beforeAutospacing="0" w:after="0" w:afterAutospacing="0"/>
        <w:rPr>
          <w:rFonts w:ascii="Arial" w:hAnsi="Arial" w:cs="Arial"/>
          <w:color w:val="BECDE3"/>
        </w:rPr>
      </w:pPr>
      <w:r>
        <w:rPr>
          <w:rFonts w:ascii="Arial" w:hAnsi="Arial" w:cs="Arial"/>
          <w:color w:val="BECDE3"/>
        </w:rPr>
        <w:t>Lo cierto es que ambos son complementos. Veamos esta imagen para tenerlo más claro:</w:t>
      </w:r>
      <w:r>
        <w:rPr>
          <w:rFonts w:ascii="Arial" w:hAnsi="Arial" w:cs="Arial"/>
          <w:color w:val="BECDE3"/>
        </w:rPr>
        <w:br/>
      </w:r>
      <w:r>
        <w:rPr>
          <w:rFonts w:ascii="Arial" w:hAnsi="Arial" w:cs="Arial"/>
          <w:noProof/>
          <w:color w:val="BECDE3"/>
        </w:rPr>
        <w:drawing>
          <wp:inline distT="0" distB="0" distL="0" distR="0" wp14:anchorId="71E2D098" wp14:editId="6D8FBA16">
            <wp:extent cx="4338320" cy="2881630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86D01" w14:textId="77777777" w:rsidR="00A7699C" w:rsidRDefault="00A7699C" w:rsidP="00A7699C">
      <w:pPr>
        <w:pStyle w:val="NormalWeb"/>
        <w:shd w:val="clear" w:color="auto" w:fill="121F3D"/>
        <w:spacing w:before="0" w:beforeAutospacing="0" w:after="336" w:afterAutospacing="0"/>
        <w:rPr>
          <w:rFonts w:ascii="Arial" w:hAnsi="Arial" w:cs="Arial"/>
          <w:color w:val="BECDE3"/>
        </w:rPr>
      </w:pPr>
      <w:r>
        <w:rPr>
          <w:rFonts w:ascii="Arial" w:hAnsi="Arial" w:cs="Arial"/>
          <w:color w:val="BECDE3"/>
        </w:rPr>
        <w:lastRenderedPageBreak/>
        <w:t xml:space="preserve">Los espacios en las etiquetas no son visibles, pero posicionan el contenido en un lugar determinado. Solo podemos ver qué tanto ocupan cuando abrimos las </w:t>
      </w:r>
      <w:proofErr w:type="spellStart"/>
      <w:r>
        <w:rPr>
          <w:rFonts w:ascii="Arial" w:hAnsi="Arial" w:cs="Arial"/>
          <w:color w:val="BECDE3"/>
        </w:rPr>
        <w:t>DevTools</w:t>
      </w:r>
      <w:proofErr w:type="spellEnd"/>
      <w:r>
        <w:rPr>
          <w:rFonts w:ascii="Arial" w:hAnsi="Arial" w:cs="Arial"/>
          <w:color w:val="BECDE3"/>
        </w:rPr>
        <w:t xml:space="preserve"> de nuestro navegador. Entonces, ¿qué hace cada una?</w:t>
      </w:r>
    </w:p>
    <w:p w14:paraId="36CA9ADA" w14:textId="77777777" w:rsidR="00A7699C" w:rsidRDefault="00A7699C" w:rsidP="00A7699C">
      <w:pPr>
        <w:numPr>
          <w:ilvl w:val="0"/>
          <w:numId w:val="6"/>
        </w:numPr>
        <w:shd w:val="clear" w:color="auto" w:fill="121F3D"/>
        <w:spacing w:after="0" w:line="240" w:lineRule="auto"/>
        <w:rPr>
          <w:rFonts w:ascii="Arial" w:hAnsi="Arial" w:cs="Arial"/>
          <w:color w:val="BECDE3"/>
        </w:rPr>
      </w:pPr>
      <w:proofErr w:type="spellStart"/>
      <w:r>
        <w:rPr>
          <w:rStyle w:val="Textoennegrita"/>
          <w:rFonts w:ascii="Arial" w:hAnsi="Arial" w:cs="Arial"/>
          <w:color w:val="BECDE3"/>
        </w:rPr>
        <w:t>Grid</w:t>
      </w:r>
      <w:proofErr w:type="spellEnd"/>
      <w:r>
        <w:rPr>
          <w:rFonts w:ascii="Arial" w:hAnsi="Arial" w:cs="Arial"/>
          <w:color w:val="BECDE3"/>
        </w:rPr>
        <w:t>: genera una cuadrícula que nos ayuda a dividir las cajas que son etiquetas contenedoras.</w:t>
      </w:r>
    </w:p>
    <w:p w14:paraId="15A36EB8" w14:textId="77777777" w:rsidR="00A7699C" w:rsidRDefault="00A7699C" w:rsidP="00A7699C">
      <w:pPr>
        <w:numPr>
          <w:ilvl w:val="0"/>
          <w:numId w:val="6"/>
        </w:numPr>
        <w:shd w:val="clear" w:color="auto" w:fill="121F3D"/>
        <w:spacing w:after="0" w:line="240" w:lineRule="auto"/>
        <w:rPr>
          <w:rFonts w:ascii="Arial" w:hAnsi="Arial" w:cs="Arial"/>
          <w:color w:val="BECDE3"/>
        </w:rPr>
      </w:pPr>
      <w:r>
        <w:rPr>
          <w:rStyle w:val="Textoennegrita"/>
          <w:rFonts w:ascii="Arial" w:hAnsi="Arial" w:cs="Arial"/>
          <w:color w:val="BECDE3"/>
        </w:rPr>
        <w:t>Flex</w:t>
      </w:r>
      <w:r>
        <w:rPr>
          <w:rFonts w:ascii="Arial" w:hAnsi="Arial" w:cs="Arial"/>
          <w:color w:val="BECDE3"/>
        </w:rPr>
        <w:t>: nos ayuda a posicionar el contenido de las etiquetas contenedoras.</w:t>
      </w:r>
    </w:p>
    <w:p w14:paraId="3D654BC0" w14:textId="77777777" w:rsidR="00A7699C" w:rsidRDefault="00A7699C" w:rsidP="005C4D71"/>
    <w:p w14:paraId="1A1F29BF" w14:textId="77777777" w:rsidR="006729BE" w:rsidRPr="006729BE" w:rsidRDefault="006729BE" w:rsidP="006729BE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MX"/>
        </w:rPr>
      </w:pPr>
      <w:r w:rsidRPr="00672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>Un pequeño resumen de curso.</w:t>
      </w:r>
    </w:p>
    <w:p w14:paraId="38914E57" w14:textId="77777777" w:rsidR="006729BE" w:rsidRPr="006729BE" w:rsidRDefault="006729BE" w:rsidP="006729BE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MX"/>
        </w:rPr>
      </w:pPr>
      <w:r w:rsidRPr="006729BE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MX"/>
        </w:rPr>
        <w:t>HTML</w:t>
      </w:r>
      <w:r w:rsidRPr="00672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br/>
      </w:r>
      <w:proofErr w:type="spellStart"/>
      <w:r w:rsidRPr="00672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>Hypertext</w:t>
      </w:r>
      <w:proofErr w:type="spellEnd"/>
      <w:r w:rsidRPr="00672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 xml:space="preserve"> </w:t>
      </w:r>
      <w:proofErr w:type="spellStart"/>
      <w:r w:rsidRPr="00672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>Markup</w:t>
      </w:r>
      <w:proofErr w:type="spellEnd"/>
      <w:r w:rsidRPr="00672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 xml:space="preserve"> </w:t>
      </w:r>
      <w:proofErr w:type="spellStart"/>
      <w:r w:rsidRPr="00672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>Language</w:t>
      </w:r>
      <w:proofErr w:type="spellEnd"/>
      <w:r w:rsidRPr="00672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 xml:space="preserve"> que nos ayuda a estructurar la información que se muestra al usuario.</w:t>
      </w:r>
    </w:p>
    <w:p w14:paraId="39774429" w14:textId="77777777" w:rsidR="006729BE" w:rsidRPr="006729BE" w:rsidRDefault="006729BE" w:rsidP="006729BE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MX"/>
        </w:rPr>
      </w:pPr>
      <w:r w:rsidRPr="006729BE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MX"/>
        </w:rPr>
        <w:t>Tags</w:t>
      </w:r>
      <w:r w:rsidRPr="00672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br/>
      </w:r>
      <w:proofErr w:type="spellStart"/>
      <w:r w:rsidRPr="00672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>Html</w:t>
      </w:r>
      <w:proofErr w:type="spellEnd"/>
      <w:r w:rsidRPr="00672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 xml:space="preserve"> utiliza tags que pueden ser contenedoras siempre abren y </w:t>
      </w:r>
      <w:proofErr w:type="gramStart"/>
      <w:r w:rsidRPr="00672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>cierran</w:t>
      </w:r>
      <w:proofErr w:type="gramEnd"/>
      <w:r w:rsidRPr="00672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 xml:space="preserve"> pero cuando </w:t>
      </w:r>
      <w:proofErr w:type="spellStart"/>
      <w:r w:rsidRPr="00672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>muetran</w:t>
      </w:r>
      <w:proofErr w:type="spellEnd"/>
      <w:r w:rsidRPr="00672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 xml:space="preserve"> contenido pueden cerrar o no.</w:t>
      </w:r>
    </w:p>
    <w:p w14:paraId="2F7EA998" w14:textId="77777777" w:rsidR="006729BE" w:rsidRPr="006729BE" w:rsidRDefault="006729BE" w:rsidP="006729BE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MX"/>
        </w:rPr>
      </w:pPr>
      <w:r w:rsidRPr="006729BE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MX"/>
        </w:rPr>
        <w:t>CSS</w:t>
      </w:r>
      <w:r w:rsidRPr="00672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br/>
        <w:t xml:space="preserve">Lenguaje que nos ayuda darle estilos a lo que </w:t>
      </w:r>
      <w:proofErr w:type="spellStart"/>
      <w:r w:rsidRPr="00672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>estasmos</w:t>
      </w:r>
      <w:proofErr w:type="spellEnd"/>
      <w:r w:rsidRPr="00672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 xml:space="preserve"> mostrando al usuario.</w:t>
      </w:r>
    </w:p>
    <w:p w14:paraId="293CF7C0" w14:textId="77777777" w:rsidR="006729BE" w:rsidRPr="006729BE" w:rsidRDefault="006729BE" w:rsidP="006729BE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MX"/>
        </w:rPr>
      </w:pPr>
      <w:r w:rsidRPr="006729BE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MX"/>
        </w:rPr>
        <w:t>Selector</w:t>
      </w:r>
      <w:r w:rsidRPr="00672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br/>
      </w:r>
      <w:proofErr w:type="spellStart"/>
      <w:r w:rsidRPr="00672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>Selector</w:t>
      </w:r>
      <w:proofErr w:type="spellEnd"/>
      <w:r w:rsidRPr="00672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 xml:space="preserve"> + </w:t>
      </w:r>
      <w:proofErr w:type="spellStart"/>
      <w:r w:rsidRPr="00672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>propieda</w:t>
      </w:r>
      <w:proofErr w:type="spellEnd"/>
      <w:r w:rsidRPr="00672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 xml:space="preserve"> + valor de la propiedad = Reglas.</w:t>
      </w:r>
    </w:p>
    <w:p w14:paraId="22F937D3" w14:textId="77777777" w:rsidR="006729BE" w:rsidRPr="006729BE" w:rsidRDefault="006729BE" w:rsidP="006729BE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MX"/>
        </w:rPr>
      </w:pPr>
      <w:proofErr w:type="spellStart"/>
      <w:r w:rsidRPr="00672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>Propiedaes</w:t>
      </w:r>
      <w:proofErr w:type="spellEnd"/>
      <w:r w:rsidRPr="00672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 xml:space="preserve"> utilizadas en CSS:</w:t>
      </w:r>
    </w:p>
    <w:p w14:paraId="4DDF6089" w14:textId="77777777" w:rsidR="006729BE" w:rsidRPr="006729BE" w:rsidRDefault="006729BE" w:rsidP="006729BE">
      <w:pPr>
        <w:numPr>
          <w:ilvl w:val="0"/>
          <w:numId w:val="7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MX"/>
        </w:rPr>
      </w:pPr>
      <w:r w:rsidRPr="00672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 xml:space="preserve">Etiquetas: Etiquetas de </w:t>
      </w:r>
      <w:proofErr w:type="spellStart"/>
      <w:r w:rsidRPr="00672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>html</w:t>
      </w:r>
      <w:proofErr w:type="spellEnd"/>
      <w:r w:rsidRPr="00672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 xml:space="preserve"> que se utilizan como referencia para dar el estilo.</w:t>
      </w:r>
    </w:p>
    <w:p w14:paraId="0D873B2B" w14:textId="77777777" w:rsidR="006729BE" w:rsidRPr="006729BE" w:rsidRDefault="006729BE" w:rsidP="006729BE">
      <w:pPr>
        <w:numPr>
          <w:ilvl w:val="0"/>
          <w:numId w:val="7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MX"/>
        </w:rPr>
      </w:pPr>
      <w:r w:rsidRPr="00672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>Clases: Son más común utilizar y este es utilizado para dar estilos genéricos.</w:t>
      </w:r>
    </w:p>
    <w:p w14:paraId="17F59A78" w14:textId="77777777" w:rsidR="006729BE" w:rsidRPr="006729BE" w:rsidRDefault="006729BE" w:rsidP="006729BE">
      <w:pPr>
        <w:numPr>
          <w:ilvl w:val="0"/>
          <w:numId w:val="7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MX"/>
        </w:rPr>
      </w:pPr>
      <w:r w:rsidRPr="00672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 xml:space="preserve">Id: Nos ayuda a dar estilos a un elemento de forma </w:t>
      </w:r>
      <w:proofErr w:type="spellStart"/>
      <w:r w:rsidRPr="00672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>especifica</w:t>
      </w:r>
      <w:proofErr w:type="spellEnd"/>
      <w:r w:rsidRPr="00672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>.</w:t>
      </w:r>
    </w:p>
    <w:p w14:paraId="4433A9C3" w14:textId="77777777" w:rsidR="006729BE" w:rsidRPr="006729BE" w:rsidRDefault="006729BE" w:rsidP="006729BE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MX"/>
        </w:rPr>
      </w:pPr>
      <w:r w:rsidRPr="006729BE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MX"/>
        </w:rPr>
        <w:t>HTML semántico</w:t>
      </w:r>
      <w:r w:rsidRPr="00672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br/>
        <w:t xml:space="preserve">Son nuevas etiquetas </w:t>
      </w:r>
      <w:proofErr w:type="spellStart"/>
      <w:r w:rsidRPr="00672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>inclidas</w:t>
      </w:r>
      <w:proofErr w:type="spellEnd"/>
      <w:r w:rsidRPr="00672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 xml:space="preserve"> en HTML que nos ayudan a estructurar mejor un sitio web y añadir un significado concreto.</w:t>
      </w:r>
    </w:p>
    <w:p w14:paraId="0D047236" w14:textId="77777777" w:rsidR="006729BE" w:rsidRPr="006729BE" w:rsidRDefault="006729BE" w:rsidP="006729BE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</w:pPr>
      <w:r w:rsidRPr="006729BE">
        <w:rPr>
          <w:rFonts w:ascii="Courier New" w:eastAsia="Times New Roman" w:hAnsi="Courier New" w:cs="Courier New"/>
          <w:b/>
          <w:bCs/>
          <w:color w:val="A6E22E"/>
          <w:sz w:val="21"/>
          <w:szCs w:val="21"/>
          <w:shd w:val="clear" w:color="auto" w:fill="0C1633"/>
          <w:lang w:eastAsia="es-MX"/>
        </w:rPr>
        <w:t>&lt;</w:t>
      </w:r>
      <w:proofErr w:type="spellStart"/>
      <w:r w:rsidRPr="006729BE">
        <w:rPr>
          <w:rFonts w:ascii="Courier New" w:eastAsia="Times New Roman" w:hAnsi="Courier New" w:cs="Courier New"/>
          <w:b/>
          <w:bCs/>
          <w:color w:val="A6E22E"/>
          <w:sz w:val="21"/>
          <w:szCs w:val="21"/>
          <w:shd w:val="clear" w:color="auto" w:fill="0C1633"/>
          <w:lang w:eastAsia="es-MX"/>
        </w:rPr>
        <w:t>header</w:t>
      </w:r>
      <w:proofErr w:type="spellEnd"/>
      <w:r w:rsidRPr="006729BE">
        <w:rPr>
          <w:rFonts w:ascii="Courier New" w:eastAsia="Times New Roman" w:hAnsi="Courier New" w:cs="Courier New"/>
          <w:b/>
          <w:bCs/>
          <w:color w:val="A6E22E"/>
          <w:sz w:val="21"/>
          <w:szCs w:val="21"/>
          <w:shd w:val="clear" w:color="auto" w:fill="0C1633"/>
          <w:lang w:eastAsia="es-MX"/>
        </w:rPr>
        <w:t>&gt;&lt;/</w:t>
      </w:r>
      <w:proofErr w:type="spellStart"/>
      <w:r w:rsidRPr="006729BE">
        <w:rPr>
          <w:rFonts w:ascii="Courier New" w:eastAsia="Times New Roman" w:hAnsi="Courier New" w:cs="Courier New"/>
          <w:b/>
          <w:bCs/>
          <w:color w:val="A6E22E"/>
          <w:sz w:val="21"/>
          <w:szCs w:val="21"/>
          <w:shd w:val="clear" w:color="auto" w:fill="0C1633"/>
          <w:lang w:eastAsia="es-MX"/>
        </w:rPr>
        <w:t>header</w:t>
      </w:r>
      <w:proofErr w:type="spellEnd"/>
      <w:r w:rsidRPr="006729BE">
        <w:rPr>
          <w:rFonts w:ascii="Courier New" w:eastAsia="Times New Roman" w:hAnsi="Courier New" w:cs="Courier New"/>
          <w:b/>
          <w:bCs/>
          <w:color w:val="A6E22E"/>
          <w:sz w:val="21"/>
          <w:szCs w:val="21"/>
          <w:shd w:val="clear" w:color="auto" w:fill="0C1633"/>
          <w:lang w:eastAsia="es-MX"/>
        </w:rPr>
        <w:t>&gt;</w:t>
      </w:r>
    </w:p>
    <w:p w14:paraId="7E9E4952" w14:textId="77777777" w:rsidR="006729BE" w:rsidRPr="006729BE" w:rsidRDefault="006729BE" w:rsidP="006729BE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</w:pPr>
      <w:r w:rsidRPr="006729BE">
        <w:rPr>
          <w:rFonts w:ascii="Courier New" w:eastAsia="Times New Roman" w:hAnsi="Courier New" w:cs="Courier New"/>
          <w:b/>
          <w:bCs/>
          <w:color w:val="A6E22E"/>
          <w:sz w:val="21"/>
          <w:szCs w:val="21"/>
          <w:shd w:val="clear" w:color="auto" w:fill="0C1633"/>
          <w:lang w:eastAsia="es-MX"/>
        </w:rPr>
        <w:t>&lt;</w:t>
      </w:r>
      <w:proofErr w:type="spellStart"/>
      <w:r w:rsidRPr="006729BE">
        <w:rPr>
          <w:rFonts w:ascii="Courier New" w:eastAsia="Times New Roman" w:hAnsi="Courier New" w:cs="Courier New"/>
          <w:b/>
          <w:bCs/>
          <w:color w:val="A6E22E"/>
          <w:sz w:val="21"/>
          <w:szCs w:val="21"/>
          <w:shd w:val="clear" w:color="auto" w:fill="0C1633"/>
          <w:lang w:eastAsia="es-MX"/>
        </w:rPr>
        <w:t>nav</w:t>
      </w:r>
      <w:proofErr w:type="spellEnd"/>
      <w:r w:rsidRPr="006729BE">
        <w:rPr>
          <w:rFonts w:ascii="Courier New" w:eastAsia="Times New Roman" w:hAnsi="Courier New" w:cs="Courier New"/>
          <w:b/>
          <w:bCs/>
          <w:color w:val="A6E22E"/>
          <w:sz w:val="21"/>
          <w:szCs w:val="21"/>
          <w:shd w:val="clear" w:color="auto" w:fill="0C1633"/>
          <w:lang w:eastAsia="es-MX"/>
        </w:rPr>
        <w:t>&gt;&lt;/</w:t>
      </w:r>
      <w:proofErr w:type="spellStart"/>
      <w:r w:rsidRPr="006729BE">
        <w:rPr>
          <w:rFonts w:ascii="Courier New" w:eastAsia="Times New Roman" w:hAnsi="Courier New" w:cs="Courier New"/>
          <w:b/>
          <w:bCs/>
          <w:color w:val="A6E22E"/>
          <w:sz w:val="21"/>
          <w:szCs w:val="21"/>
          <w:shd w:val="clear" w:color="auto" w:fill="0C1633"/>
          <w:lang w:eastAsia="es-MX"/>
        </w:rPr>
        <w:t>nav</w:t>
      </w:r>
      <w:proofErr w:type="spellEnd"/>
      <w:r w:rsidRPr="006729BE">
        <w:rPr>
          <w:rFonts w:ascii="Courier New" w:eastAsia="Times New Roman" w:hAnsi="Courier New" w:cs="Courier New"/>
          <w:b/>
          <w:bCs/>
          <w:color w:val="A6E22E"/>
          <w:sz w:val="21"/>
          <w:szCs w:val="21"/>
          <w:shd w:val="clear" w:color="auto" w:fill="0C1633"/>
          <w:lang w:eastAsia="es-MX"/>
        </w:rPr>
        <w:t>&gt;</w:t>
      </w:r>
    </w:p>
    <w:p w14:paraId="196FC87A" w14:textId="77777777" w:rsidR="006729BE" w:rsidRPr="006729BE" w:rsidRDefault="006729BE" w:rsidP="006729BE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</w:pPr>
      <w:r w:rsidRPr="006729BE">
        <w:rPr>
          <w:rFonts w:ascii="Courier New" w:eastAsia="Times New Roman" w:hAnsi="Courier New" w:cs="Courier New"/>
          <w:b/>
          <w:bCs/>
          <w:color w:val="A6E22E"/>
          <w:sz w:val="21"/>
          <w:szCs w:val="21"/>
          <w:shd w:val="clear" w:color="auto" w:fill="0C1633"/>
          <w:lang w:eastAsia="es-MX"/>
        </w:rPr>
        <w:t>&lt;</w:t>
      </w:r>
      <w:proofErr w:type="spellStart"/>
      <w:r w:rsidRPr="006729BE">
        <w:rPr>
          <w:rFonts w:ascii="Courier New" w:eastAsia="Times New Roman" w:hAnsi="Courier New" w:cs="Courier New"/>
          <w:b/>
          <w:bCs/>
          <w:color w:val="A6E22E"/>
          <w:sz w:val="21"/>
          <w:szCs w:val="21"/>
          <w:shd w:val="clear" w:color="auto" w:fill="0C1633"/>
          <w:lang w:eastAsia="es-MX"/>
        </w:rPr>
        <w:t>footer</w:t>
      </w:r>
      <w:proofErr w:type="spellEnd"/>
      <w:r w:rsidRPr="006729BE">
        <w:rPr>
          <w:rFonts w:ascii="Courier New" w:eastAsia="Times New Roman" w:hAnsi="Courier New" w:cs="Courier New"/>
          <w:b/>
          <w:bCs/>
          <w:color w:val="A6E22E"/>
          <w:sz w:val="21"/>
          <w:szCs w:val="21"/>
          <w:shd w:val="clear" w:color="auto" w:fill="0C1633"/>
          <w:lang w:eastAsia="es-MX"/>
        </w:rPr>
        <w:t>&gt;&lt;/</w:t>
      </w:r>
      <w:proofErr w:type="spellStart"/>
      <w:r w:rsidRPr="006729BE">
        <w:rPr>
          <w:rFonts w:ascii="Courier New" w:eastAsia="Times New Roman" w:hAnsi="Courier New" w:cs="Courier New"/>
          <w:b/>
          <w:bCs/>
          <w:color w:val="A6E22E"/>
          <w:sz w:val="21"/>
          <w:szCs w:val="21"/>
          <w:shd w:val="clear" w:color="auto" w:fill="0C1633"/>
          <w:lang w:eastAsia="es-MX"/>
        </w:rPr>
        <w:t>footer</w:t>
      </w:r>
      <w:proofErr w:type="spellEnd"/>
      <w:r w:rsidRPr="006729BE">
        <w:rPr>
          <w:rFonts w:ascii="Courier New" w:eastAsia="Times New Roman" w:hAnsi="Courier New" w:cs="Courier New"/>
          <w:b/>
          <w:bCs/>
          <w:color w:val="A6E22E"/>
          <w:sz w:val="21"/>
          <w:szCs w:val="21"/>
          <w:shd w:val="clear" w:color="auto" w:fill="0C1633"/>
          <w:lang w:eastAsia="es-MX"/>
        </w:rPr>
        <w:t>&gt;</w:t>
      </w:r>
    </w:p>
    <w:p w14:paraId="706AA332" w14:textId="77777777" w:rsidR="006729BE" w:rsidRPr="006729BE" w:rsidRDefault="006729BE" w:rsidP="006729BE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</w:pPr>
      <w:r w:rsidRPr="006729BE">
        <w:rPr>
          <w:rFonts w:ascii="Courier New" w:eastAsia="Times New Roman" w:hAnsi="Courier New" w:cs="Courier New"/>
          <w:b/>
          <w:bCs/>
          <w:color w:val="A6E22E"/>
          <w:sz w:val="21"/>
          <w:szCs w:val="21"/>
          <w:shd w:val="clear" w:color="auto" w:fill="0C1633"/>
          <w:lang w:eastAsia="es-MX"/>
        </w:rPr>
        <w:t>&lt;aside&gt;&lt;/aside&gt;</w:t>
      </w:r>
    </w:p>
    <w:p w14:paraId="46039BD1" w14:textId="77777777" w:rsidR="006729BE" w:rsidRPr="006729BE" w:rsidRDefault="006729BE" w:rsidP="006729BE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</w:pPr>
      <w:r w:rsidRPr="006729BE">
        <w:rPr>
          <w:rFonts w:ascii="Courier New" w:eastAsia="Times New Roman" w:hAnsi="Courier New" w:cs="Courier New"/>
          <w:b/>
          <w:bCs/>
          <w:color w:val="A6E22E"/>
          <w:sz w:val="21"/>
          <w:szCs w:val="21"/>
          <w:shd w:val="clear" w:color="auto" w:fill="0C1633"/>
          <w:lang w:eastAsia="es-MX"/>
        </w:rPr>
        <w:t>&lt;</w:t>
      </w:r>
      <w:proofErr w:type="spellStart"/>
      <w:r w:rsidRPr="006729BE">
        <w:rPr>
          <w:rFonts w:ascii="Courier New" w:eastAsia="Times New Roman" w:hAnsi="Courier New" w:cs="Courier New"/>
          <w:b/>
          <w:bCs/>
          <w:color w:val="A6E22E"/>
          <w:sz w:val="21"/>
          <w:szCs w:val="21"/>
          <w:shd w:val="clear" w:color="auto" w:fill="0C1633"/>
          <w:lang w:eastAsia="es-MX"/>
        </w:rPr>
        <w:t>section</w:t>
      </w:r>
      <w:proofErr w:type="spellEnd"/>
      <w:r w:rsidRPr="006729BE">
        <w:rPr>
          <w:rFonts w:ascii="Courier New" w:eastAsia="Times New Roman" w:hAnsi="Courier New" w:cs="Courier New"/>
          <w:b/>
          <w:bCs/>
          <w:color w:val="A6E22E"/>
          <w:sz w:val="21"/>
          <w:szCs w:val="21"/>
          <w:shd w:val="clear" w:color="auto" w:fill="0C1633"/>
          <w:lang w:eastAsia="es-MX"/>
        </w:rPr>
        <w:t>&gt;&lt;/</w:t>
      </w:r>
      <w:proofErr w:type="spellStart"/>
      <w:r w:rsidRPr="006729BE">
        <w:rPr>
          <w:rFonts w:ascii="Courier New" w:eastAsia="Times New Roman" w:hAnsi="Courier New" w:cs="Courier New"/>
          <w:b/>
          <w:bCs/>
          <w:color w:val="A6E22E"/>
          <w:sz w:val="21"/>
          <w:szCs w:val="21"/>
          <w:shd w:val="clear" w:color="auto" w:fill="0C1633"/>
          <w:lang w:eastAsia="es-MX"/>
        </w:rPr>
        <w:t>section</w:t>
      </w:r>
      <w:proofErr w:type="spellEnd"/>
      <w:r w:rsidRPr="006729BE">
        <w:rPr>
          <w:rFonts w:ascii="Courier New" w:eastAsia="Times New Roman" w:hAnsi="Courier New" w:cs="Courier New"/>
          <w:b/>
          <w:bCs/>
          <w:color w:val="A6E22E"/>
          <w:sz w:val="21"/>
          <w:szCs w:val="21"/>
          <w:shd w:val="clear" w:color="auto" w:fill="0C1633"/>
          <w:lang w:eastAsia="es-MX"/>
        </w:rPr>
        <w:t>&gt;</w:t>
      </w:r>
    </w:p>
    <w:p w14:paraId="137D7513" w14:textId="77777777" w:rsidR="006729BE" w:rsidRPr="006729BE" w:rsidRDefault="006729BE" w:rsidP="006729BE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</w:pPr>
      <w:r w:rsidRPr="006729BE">
        <w:rPr>
          <w:rFonts w:ascii="Courier New" w:eastAsia="Times New Roman" w:hAnsi="Courier New" w:cs="Courier New"/>
          <w:b/>
          <w:bCs/>
          <w:color w:val="A6E22E"/>
          <w:sz w:val="21"/>
          <w:szCs w:val="21"/>
          <w:shd w:val="clear" w:color="auto" w:fill="0C1633"/>
          <w:lang w:eastAsia="es-MX"/>
        </w:rPr>
        <w:t>&lt;</w:t>
      </w:r>
      <w:proofErr w:type="spellStart"/>
      <w:r w:rsidRPr="006729BE">
        <w:rPr>
          <w:rFonts w:ascii="Courier New" w:eastAsia="Times New Roman" w:hAnsi="Courier New" w:cs="Courier New"/>
          <w:b/>
          <w:bCs/>
          <w:color w:val="A6E22E"/>
          <w:sz w:val="21"/>
          <w:szCs w:val="21"/>
          <w:shd w:val="clear" w:color="auto" w:fill="0C1633"/>
          <w:lang w:eastAsia="es-MX"/>
        </w:rPr>
        <w:t>article</w:t>
      </w:r>
      <w:proofErr w:type="spellEnd"/>
      <w:r w:rsidRPr="006729BE">
        <w:rPr>
          <w:rFonts w:ascii="Courier New" w:eastAsia="Times New Roman" w:hAnsi="Courier New" w:cs="Courier New"/>
          <w:b/>
          <w:bCs/>
          <w:color w:val="A6E22E"/>
          <w:sz w:val="21"/>
          <w:szCs w:val="21"/>
          <w:shd w:val="clear" w:color="auto" w:fill="0C1633"/>
          <w:lang w:eastAsia="es-MX"/>
        </w:rPr>
        <w:t>&gt;&lt;/</w:t>
      </w:r>
      <w:proofErr w:type="spellStart"/>
      <w:r w:rsidRPr="006729BE">
        <w:rPr>
          <w:rFonts w:ascii="Courier New" w:eastAsia="Times New Roman" w:hAnsi="Courier New" w:cs="Courier New"/>
          <w:b/>
          <w:bCs/>
          <w:color w:val="A6E22E"/>
          <w:sz w:val="21"/>
          <w:szCs w:val="21"/>
          <w:shd w:val="clear" w:color="auto" w:fill="0C1633"/>
          <w:lang w:eastAsia="es-MX"/>
        </w:rPr>
        <w:t>article</w:t>
      </w:r>
      <w:proofErr w:type="spellEnd"/>
      <w:r w:rsidRPr="006729BE">
        <w:rPr>
          <w:rFonts w:ascii="Courier New" w:eastAsia="Times New Roman" w:hAnsi="Courier New" w:cs="Courier New"/>
          <w:b/>
          <w:bCs/>
          <w:color w:val="A6E22E"/>
          <w:sz w:val="21"/>
          <w:szCs w:val="21"/>
          <w:shd w:val="clear" w:color="auto" w:fill="0C1633"/>
          <w:lang w:eastAsia="es-MX"/>
        </w:rPr>
        <w:t>&gt;</w:t>
      </w:r>
    </w:p>
    <w:p w14:paraId="4F010CB4" w14:textId="77777777" w:rsidR="006729BE" w:rsidRPr="006729BE" w:rsidRDefault="006729BE" w:rsidP="006729BE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MX"/>
        </w:rPr>
      </w:pPr>
      <w:r w:rsidRPr="00672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 xml:space="preserve">**Tipos de </w:t>
      </w:r>
      <w:proofErr w:type="spellStart"/>
      <w:r w:rsidRPr="00672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>display</w:t>
      </w:r>
      <w:proofErr w:type="spellEnd"/>
      <w:r w:rsidRPr="00672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 xml:space="preserve"> **</w:t>
      </w:r>
      <w:r w:rsidRPr="00672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br/>
        <w:t xml:space="preserve">Los tipos de </w:t>
      </w:r>
      <w:proofErr w:type="spellStart"/>
      <w:r w:rsidRPr="00672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>display</w:t>
      </w:r>
      <w:proofErr w:type="spellEnd"/>
      <w:r w:rsidRPr="00672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 xml:space="preserve"> más conocidos son:</w:t>
      </w:r>
    </w:p>
    <w:p w14:paraId="76513512" w14:textId="77777777" w:rsidR="006729BE" w:rsidRPr="006729BE" w:rsidRDefault="006729BE" w:rsidP="006729BE">
      <w:pPr>
        <w:numPr>
          <w:ilvl w:val="0"/>
          <w:numId w:val="8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MX"/>
        </w:rPr>
      </w:pPr>
      <w:proofErr w:type="spellStart"/>
      <w:r w:rsidRPr="00672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>Layou</w:t>
      </w:r>
      <w:proofErr w:type="spellEnd"/>
      <w:r w:rsidRPr="00672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 xml:space="preserve"> que </w:t>
      </w:r>
      <w:proofErr w:type="spellStart"/>
      <w:r w:rsidRPr="00672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>inici</w:t>
      </w:r>
      <w:proofErr w:type="spellEnd"/>
      <w:r w:rsidRPr="00672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 xml:space="preserve"> en CSS1</w:t>
      </w:r>
    </w:p>
    <w:p w14:paraId="246DF205" w14:textId="77777777" w:rsidR="006729BE" w:rsidRPr="006729BE" w:rsidRDefault="006729BE" w:rsidP="006729BE">
      <w:pPr>
        <w:numPr>
          <w:ilvl w:val="0"/>
          <w:numId w:val="8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MX"/>
        </w:rPr>
      </w:pPr>
      <w:r w:rsidRPr="00672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>Flex</w:t>
      </w:r>
    </w:p>
    <w:p w14:paraId="28EA74AC" w14:textId="77777777" w:rsidR="006729BE" w:rsidRPr="006729BE" w:rsidRDefault="006729BE" w:rsidP="006729BE">
      <w:pPr>
        <w:numPr>
          <w:ilvl w:val="0"/>
          <w:numId w:val="8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MX"/>
        </w:rPr>
      </w:pPr>
      <w:proofErr w:type="spellStart"/>
      <w:r w:rsidRPr="006729BE">
        <w:rPr>
          <w:rFonts w:ascii="Arial" w:eastAsia="Times New Roman" w:hAnsi="Arial" w:cs="Arial"/>
          <w:color w:val="EFF3F8"/>
          <w:sz w:val="21"/>
          <w:szCs w:val="21"/>
          <w:lang w:eastAsia="es-MX"/>
        </w:rPr>
        <w:t>Grid</w:t>
      </w:r>
      <w:proofErr w:type="spellEnd"/>
    </w:p>
    <w:p w14:paraId="575CCD3B" w14:textId="77777777" w:rsidR="006729BE" w:rsidRDefault="006729BE" w:rsidP="005C4D71"/>
    <w:sectPr w:rsidR="006729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B2717"/>
    <w:multiLevelType w:val="multilevel"/>
    <w:tmpl w:val="AA3C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73201"/>
    <w:multiLevelType w:val="multilevel"/>
    <w:tmpl w:val="3C04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04A8B"/>
    <w:multiLevelType w:val="multilevel"/>
    <w:tmpl w:val="DA66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A768D"/>
    <w:multiLevelType w:val="multilevel"/>
    <w:tmpl w:val="B6F0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134439"/>
    <w:multiLevelType w:val="multilevel"/>
    <w:tmpl w:val="ED58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A65AB2"/>
    <w:multiLevelType w:val="multilevel"/>
    <w:tmpl w:val="74D2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411198"/>
    <w:multiLevelType w:val="multilevel"/>
    <w:tmpl w:val="42FC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E44CCC"/>
    <w:multiLevelType w:val="multilevel"/>
    <w:tmpl w:val="0C60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95"/>
    <w:rsid w:val="00035281"/>
    <w:rsid w:val="00193218"/>
    <w:rsid w:val="00265D25"/>
    <w:rsid w:val="002B5CEC"/>
    <w:rsid w:val="004043F3"/>
    <w:rsid w:val="004B608D"/>
    <w:rsid w:val="004E2E95"/>
    <w:rsid w:val="00522DE8"/>
    <w:rsid w:val="0052564B"/>
    <w:rsid w:val="00527EF2"/>
    <w:rsid w:val="005C4D71"/>
    <w:rsid w:val="006729BE"/>
    <w:rsid w:val="006A35B8"/>
    <w:rsid w:val="00727C1A"/>
    <w:rsid w:val="00740F0F"/>
    <w:rsid w:val="00751EFE"/>
    <w:rsid w:val="00752A28"/>
    <w:rsid w:val="00753949"/>
    <w:rsid w:val="007D5AB2"/>
    <w:rsid w:val="00943B09"/>
    <w:rsid w:val="009D79BE"/>
    <w:rsid w:val="00A7699C"/>
    <w:rsid w:val="00A77FF8"/>
    <w:rsid w:val="00BE1ABF"/>
    <w:rsid w:val="00C77A92"/>
    <w:rsid w:val="00CB0533"/>
    <w:rsid w:val="00DC14C9"/>
    <w:rsid w:val="00DC45D2"/>
    <w:rsid w:val="00DE0072"/>
    <w:rsid w:val="00F21487"/>
    <w:rsid w:val="00F313FB"/>
    <w:rsid w:val="00FE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D8295"/>
  <w15:chartTrackingRefBased/>
  <w15:docId w15:val="{6AB81D53-6BF8-483C-86AF-EFDC1388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51E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751E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C45D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B053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B0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751EFE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751EFE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265D2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65D25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522DE8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72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729BE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ljs-section">
    <w:name w:val="hljs-section"/>
    <w:basedOn w:val="Fuentedeprrafopredeter"/>
    <w:rsid w:val="00672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5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9824">
              <w:marLeft w:val="300"/>
              <w:marRight w:val="0"/>
              <w:marTop w:val="120"/>
              <w:marBottom w:val="0"/>
              <w:divBdr>
                <w:top w:val="none" w:sz="0" w:space="0" w:color="auto"/>
                <w:left w:val="single" w:sz="6" w:space="24" w:color="40587C"/>
                <w:bottom w:val="none" w:sz="0" w:space="0" w:color="auto"/>
                <w:right w:val="none" w:sz="0" w:space="0" w:color="auto"/>
              </w:divBdr>
              <w:divsChild>
                <w:div w:id="210865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0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24385B"/>
                            <w:left w:val="single" w:sz="6" w:space="0" w:color="24385B"/>
                            <w:bottom w:val="single" w:sz="6" w:space="3" w:color="24385B"/>
                            <w:right w:val="single" w:sz="6" w:space="0" w:color="24385B"/>
                          </w:divBdr>
                        </w:div>
                      </w:divsChild>
                    </w:div>
                  </w:divsChild>
                </w:div>
                <w:div w:id="205476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484925">
          <w:marLeft w:val="480"/>
          <w:marRight w:val="0"/>
          <w:marTop w:val="0"/>
          <w:marBottom w:val="0"/>
          <w:divBdr>
            <w:top w:val="none" w:sz="0" w:space="0" w:color="auto"/>
            <w:left w:val="single" w:sz="6" w:space="24" w:color="40587C"/>
            <w:bottom w:val="none" w:sz="0" w:space="0" w:color="auto"/>
            <w:right w:val="none" w:sz="0" w:space="0" w:color="auto"/>
          </w:divBdr>
          <w:divsChild>
            <w:div w:id="370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7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656742">
              <w:marLeft w:val="78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9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93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5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24385B"/>
                            <w:left w:val="single" w:sz="6" w:space="0" w:color="24385B"/>
                            <w:bottom w:val="single" w:sz="6" w:space="3" w:color="24385B"/>
                            <w:right w:val="single" w:sz="6" w:space="0" w:color="24385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706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0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076087">
              <w:marLeft w:val="78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9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36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24385B"/>
                            <w:left w:val="single" w:sz="6" w:space="0" w:color="24385B"/>
                            <w:bottom w:val="single" w:sz="6" w:space="3" w:color="24385B"/>
                            <w:right w:val="single" w:sz="6" w:space="0" w:color="24385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8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CSS/CSS_Background_and_Borders/Box-shadow_generato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reference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ssreference.io/property/display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6</Pages>
  <Words>1538</Words>
  <Characters>8463</Characters>
  <Application>Microsoft Office Word</Application>
  <DocSecurity>0</DocSecurity>
  <Lines>70</Lines>
  <Paragraphs>19</Paragraphs>
  <ScaleCrop>false</ScaleCrop>
  <Company/>
  <LinksUpToDate>false</LinksUpToDate>
  <CharactersWithSpaces>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ARIZAGA ORELLANA KEVIN ISRAEL (PECGYE)</dc:creator>
  <cp:keywords/>
  <dc:description/>
  <cp:lastModifiedBy>ARIZAGA ORELLANA KEVIN ISRAEL (PECGYE)</cp:lastModifiedBy>
  <cp:revision>30</cp:revision>
  <dcterms:created xsi:type="dcterms:W3CDTF">2023-06-07T12:44:00Z</dcterms:created>
  <dcterms:modified xsi:type="dcterms:W3CDTF">2023-06-07T20:15:00Z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b22e38-1a08-4b06-a6dd-a7ec074d3af8_Enabled">
    <vt:lpwstr>true</vt:lpwstr>
  </property>
  <property fmtid="{D5CDD505-2E9C-101B-9397-08002B2CF9AE}" pid="3" name="MSIP_Label_5fb22e38-1a08-4b06-a6dd-a7ec074d3af8_SetDate">
    <vt:lpwstr>2023-06-07T12:44:28Z</vt:lpwstr>
  </property>
  <property fmtid="{D5CDD505-2E9C-101B-9397-08002B2CF9AE}" pid="4" name="MSIP_Label_5fb22e38-1a08-4b06-a6dd-a7ec074d3af8_Method">
    <vt:lpwstr>Standard</vt:lpwstr>
  </property>
  <property fmtid="{D5CDD505-2E9C-101B-9397-08002B2CF9AE}" pid="5" name="MSIP_Label_5fb22e38-1a08-4b06-a6dd-a7ec074d3af8_Name">
    <vt:lpwstr>Datos Publicos</vt:lpwstr>
  </property>
  <property fmtid="{D5CDD505-2E9C-101B-9397-08002B2CF9AE}" pid="6" name="MSIP_Label_5fb22e38-1a08-4b06-a6dd-a7ec074d3af8_SiteId">
    <vt:lpwstr>433ec967-f454-49f2-b132-d07f81545e02</vt:lpwstr>
  </property>
  <property fmtid="{D5CDD505-2E9C-101B-9397-08002B2CF9AE}" pid="7" name="MSIP_Label_5fb22e38-1a08-4b06-a6dd-a7ec074d3af8_ActionId">
    <vt:lpwstr>d673faed-4c61-4671-8543-096741cfbce6</vt:lpwstr>
  </property>
  <property fmtid="{D5CDD505-2E9C-101B-9397-08002B2CF9AE}" pid="8" name="MSIP_Label_5fb22e38-1a08-4b06-a6dd-a7ec074d3af8_ContentBits">
    <vt:lpwstr>0</vt:lpwstr>
  </property>
</Properties>
</file>